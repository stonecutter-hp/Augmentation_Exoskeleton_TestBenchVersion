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9204" w14:textId="7E5C282E" w:rsidR="00C70B95" w:rsidRDefault="00C70B95" w:rsidP="00C70B95">
      <w:r>
        <w:rPr>
          <w:rFonts w:hint="eastAsia"/>
        </w:rPr>
        <w:t>Before</w:t>
      </w:r>
      <w:r>
        <w:t xml:space="preserve"> actuate the prototype:</w:t>
      </w:r>
    </w:p>
    <w:p w14:paraId="71C38588" w14:textId="5FD5A3E0" w:rsidR="00C70B95" w:rsidRDefault="00C70B95" w:rsidP="00C70B95">
      <w:r>
        <w:rPr>
          <w:rFonts w:hint="eastAsia"/>
        </w:rPr>
        <w:t>S</w:t>
      </w:r>
      <w:r>
        <w:t xml:space="preserve">ensor Calibration </w:t>
      </w:r>
      <w:r>
        <w:sym w:font="Wingdings" w:char="F0E0"/>
      </w:r>
      <w:r>
        <w:t xml:space="preserve"> Sensor Initial Value Calibration </w:t>
      </w:r>
      <w:r>
        <w:sym w:font="Wingdings" w:char="F0E0"/>
      </w:r>
      <w:r>
        <w:t xml:space="preserve"> Sensor Feedback Process and Uploaded Info Package Checking </w:t>
      </w:r>
      <w:r>
        <w:sym w:font="Wingdings" w:char="F0E0"/>
      </w:r>
      <w:r>
        <w:t xml:space="preserve"> Power Supply Checking </w:t>
      </w:r>
      <w:r>
        <w:sym w:font="Wingdings" w:char="F0E0"/>
      </w:r>
      <w:r>
        <w:t xml:space="preserve"> MCU Electrical Cable Connection Checking </w:t>
      </w:r>
      <w:r>
        <w:sym w:font="Wingdings" w:char="F0E0"/>
      </w:r>
      <w:r>
        <w:t xml:space="preserve"> Motor Operation Direction Checking </w:t>
      </w:r>
      <w:r>
        <w:sym w:font="Wingdings" w:char="F0E0"/>
      </w:r>
      <w:r>
        <w:t xml:space="preserve"> </w:t>
      </w:r>
      <w:r w:rsidR="00782EEB">
        <w:t xml:space="preserve">The </w:t>
      </w:r>
      <w:r>
        <w:t>Following Checking</w:t>
      </w:r>
      <w:r w:rsidR="000B7247">
        <w:t xml:space="preserve"> Terms Mentioned in Test Conclusion.docx and Test Reminder.docx</w:t>
      </w:r>
    </w:p>
    <w:p w14:paraId="0F593882" w14:textId="77777777" w:rsidR="00C70B95" w:rsidRPr="00C70B95" w:rsidRDefault="00C70B95" w:rsidP="00AF5874"/>
    <w:p w14:paraId="3208BE58" w14:textId="42D20D68" w:rsidR="00AF5874" w:rsidRDefault="00AF5874" w:rsidP="00AF5874">
      <w:r>
        <w:t>20210408</w:t>
      </w:r>
    </w:p>
    <w:p w14:paraId="23399A74" w14:textId="77777777" w:rsidR="00AF5874" w:rsidRDefault="00AF5874" w:rsidP="00AF5874">
      <w:pPr>
        <w:pStyle w:val="a7"/>
        <w:numPr>
          <w:ilvl w:val="0"/>
          <w:numId w:val="2"/>
        </w:numPr>
        <w:ind w:firstLineChars="0"/>
      </w:pPr>
      <w:r>
        <w:t>The serial buffer is defined in core head file '\\....\Arduino\hardware\Arduino_STM32\STM32F1\system\libmaple\include\libmaple\usart.h'.</w:t>
      </w:r>
    </w:p>
    <w:p w14:paraId="6EF8802E" w14:textId="227AE325" w:rsidR="00AF5874" w:rsidRDefault="00AF5874" w:rsidP="00AF5874">
      <w:pPr>
        <w:pStyle w:val="a7"/>
        <w:numPr>
          <w:ilvl w:val="0"/>
          <w:numId w:val="2"/>
        </w:numPr>
        <w:ind w:firstLineChars="0"/>
      </w:pPr>
      <w:r>
        <w:t>There may occurs data overflow in MCU receive buffer if high-level control frequency does not match the low-leve</w:t>
      </w:r>
      <w:r w:rsidR="006D1584">
        <w:t>l</w:t>
      </w:r>
      <w:r>
        <w:t xml:space="preserve"> control </w:t>
      </w:r>
      <w:r w:rsidR="006D1584">
        <w:t xml:space="preserve">frequency as </w:t>
      </w:r>
      <w:commentRangeStart w:id="0"/>
      <w:r w:rsidR="006D1584">
        <w:t xml:space="preserve">no buffer clear program is written </w:t>
      </w:r>
      <w:r w:rsidR="0076544C">
        <w:t>for MCU</w:t>
      </w:r>
      <w:commentRangeEnd w:id="0"/>
      <w:r w:rsidR="00E636AD">
        <w:rPr>
          <w:rStyle w:val="a8"/>
        </w:rPr>
        <w:commentReference w:id="0"/>
      </w:r>
    </w:p>
    <w:p w14:paraId="4E5A6703" w14:textId="77777777" w:rsidR="00AF5874" w:rsidRDefault="00AF5874" w:rsidP="00AF5874"/>
    <w:p w14:paraId="7D2EB321" w14:textId="77777777" w:rsidR="00AF5874" w:rsidRDefault="00AF5874" w:rsidP="00AF5874">
      <w:r>
        <w:t>20210409</w:t>
      </w:r>
    </w:p>
    <w:p w14:paraId="25273EBF" w14:textId="77777777" w:rsidR="00694211" w:rsidRDefault="00AF5874" w:rsidP="0076544C">
      <w:pPr>
        <w:pStyle w:val="a7"/>
        <w:numPr>
          <w:ilvl w:val="0"/>
          <w:numId w:val="3"/>
        </w:numPr>
        <w:ind w:firstLineChars="0"/>
      </w:pPr>
      <w:r>
        <w:t>When high-level controller is stopped with timer object delete</w:t>
      </w:r>
      <w:r w:rsidR="0076544C">
        <w:t xml:space="preserve"> in PC high-level controller</w:t>
      </w:r>
      <w:r>
        <w:t>, a stop command will be sent to MCU for low-level controller, but no gua</w:t>
      </w:r>
      <w:r w:rsidR="0076544C">
        <w:t>r</w:t>
      </w:r>
      <w:r>
        <w:t>antee measurement has be made that MCU can correctly receive this command</w:t>
      </w:r>
    </w:p>
    <w:p w14:paraId="039AFF6A" w14:textId="730F1861" w:rsidR="00AF5874" w:rsidRDefault="00AF5874" w:rsidP="00694211">
      <w:pPr>
        <w:pStyle w:val="a7"/>
        <w:numPr>
          <w:ilvl w:val="0"/>
          <w:numId w:val="4"/>
        </w:numPr>
        <w:ind w:firstLineChars="0"/>
      </w:pPr>
      <w:r>
        <w:t>Potential measurement-</w:t>
      </w:r>
      <w:commentRangeStart w:id="1"/>
      <w:r>
        <w:t>Make sure the main program only stop when info package feedback turn to resume to a safe operation point</w:t>
      </w:r>
      <w:commentRangeEnd w:id="1"/>
      <w:r w:rsidR="003B4543">
        <w:rPr>
          <w:rStyle w:val="a8"/>
        </w:rPr>
        <w:commentReference w:id="1"/>
      </w:r>
    </w:p>
    <w:p w14:paraId="6C4533E3" w14:textId="77777777" w:rsidR="00AF5874" w:rsidRDefault="00AF5874" w:rsidP="00AF5874"/>
    <w:p w14:paraId="35E47604" w14:textId="77777777" w:rsidR="00AF5874" w:rsidRDefault="00AF5874" w:rsidP="00AF5874">
      <w:r>
        <w:t>20210410</w:t>
      </w:r>
    </w:p>
    <w:p w14:paraId="0EC286DC" w14:textId="3F7CCDFB" w:rsidR="001A5F1F" w:rsidRDefault="00AF5874" w:rsidP="00AF5874">
      <w:pPr>
        <w:pStyle w:val="a7"/>
        <w:numPr>
          <w:ilvl w:val="0"/>
          <w:numId w:val="3"/>
        </w:numPr>
        <w:ind w:firstLineChars="0"/>
      </w:pPr>
      <w:r>
        <w:t>Caution that before apply</w:t>
      </w:r>
      <w:r w:rsidR="001A5F1F">
        <w:t>ing</w:t>
      </w:r>
      <w:r>
        <w:t xml:space="preserve"> the control program, each sensor should be calibrated first</w:t>
      </w:r>
    </w:p>
    <w:p w14:paraId="31F6E6CF" w14:textId="12606F1F" w:rsidR="00BA583F" w:rsidRDefault="00BA583F" w:rsidP="00BA583F">
      <w:pPr>
        <w:pStyle w:val="a7"/>
        <w:numPr>
          <w:ilvl w:val="0"/>
          <w:numId w:val="4"/>
        </w:numPr>
        <w:ind w:firstLineChars="0"/>
      </w:pPr>
      <w:r>
        <w:rPr>
          <w:rFonts w:hint="eastAsia"/>
        </w:rPr>
        <w:t>I</w:t>
      </w:r>
      <w:r>
        <w:t xml:space="preserve">MU, load cell, </w:t>
      </w:r>
      <w:r w:rsidR="00425E8A">
        <w:t>spring stiffness, motor actuation unit parameter, system parameter</w:t>
      </w:r>
    </w:p>
    <w:p w14:paraId="1893AEBD" w14:textId="6C6CBED5" w:rsidR="00425E8A" w:rsidRDefault="00425E8A" w:rsidP="00BA583F">
      <w:pPr>
        <w:pStyle w:val="a7"/>
        <w:numPr>
          <w:ilvl w:val="0"/>
          <w:numId w:val="4"/>
        </w:numPr>
        <w:ind w:firstLineChars="0"/>
      </w:pPr>
      <w:r>
        <w:t>IMU operation algorithm: 6 axis/9 axis</w:t>
      </w:r>
    </w:p>
    <w:p w14:paraId="75C9402C" w14:textId="042F3144" w:rsidR="003126E1" w:rsidRDefault="00AF5874" w:rsidP="000B33B1">
      <w:pPr>
        <w:pStyle w:val="a7"/>
        <w:numPr>
          <w:ilvl w:val="0"/>
          <w:numId w:val="3"/>
        </w:numPr>
        <w:ind w:firstLineChars="0"/>
      </w:pPr>
      <w:r>
        <w:t>To adjust sensor feedback item</w:t>
      </w:r>
      <w:r w:rsidR="00751A00">
        <w:t xml:space="preserve"> for control</w:t>
      </w:r>
      <w:r>
        <w:t xml:space="preserve">, both ADC config and sensor feedback info </w:t>
      </w:r>
      <w:proofErr w:type="spellStart"/>
      <w:r>
        <w:t>prcessing</w:t>
      </w:r>
      <w:proofErr w:type="spellEnd"/>
      <w:r>
        <w:t xml:space="preserve"> program should be adjusted </w:t>
      </w:r>
      <w:r w:rsidR="003126E1">
        <w:t>simultaneously</w:t>
      </w:r>
      <w:r w:rsidR="000B33B1">
        <w:t xml:space="preserve"> to make sure it is obtained correctly with correct command</w:t>
      </w:r>
    </w:p>
    <w:p w14:paraId="539E1D48" w14:textId="78B3153B" w:rsidR="00CF68BA" w:rsidRDefault="00CF68BA" w:rsidP="00CF68BA">
      <w:pPr>
        <w:pStyle w:val="a7"/>
        <w:numPr>
          <w:ilvl w:val="0"/>
          <w:numId w:val="5"/>
        </w:numPr>
        <w:ind w:firstLineChars="0"/>
      </w:pPr>
      <w:r>
        <w:rPr>
          <w:rFonts w:hint="eastAsia"/>
        </w:rPr>
        <w:t>A</w:t>
      </w:r>
      <w:r>
        <w:t>DC enable channel</w:t>
      </w:r>
    </w:p>
    <w:p w14:paraId="09425FFD" w14:textId="359A9A9E" w:rsidR="00CF68BA" w:rsidRDefault="008B1DE5" w:rsidP="00CF68BA">
      <w:pPr>
        <w:pStyle w:val="a7"/>
        <w:numPr>
          <w:ilvl w:val="0"/>
          <w:numId w:val="5"/>
        </w:numPr>
        <w:ind w:firstLineChars="0"/>
      </w:pPr>
      <w:r>
        <w:rPr>
          <w:rFonts w:hint="eastAsia"/>
        </w:rPr>
        <w:t>A</w:t>
      </w:r>
      <w:r>
        <w:t>DC detected channel</w:t>
      </w:r>
    </w:p>
    <w:p w14:paraId="072A73C6" w14:textId="3A1F7F30" w:rsidR="002038CB" w:rsidRDefault="002038CB" w:rsidP="00CF68BA">
      <w:pPr>
        <w:pStyle w:val="a7"/>
        <w:numPr>
          <w:ilvl w:val="0"/>
          <w:numId w:val="5"/>
        </w:numPr>
        <w:ind w:firstLineChars="0"/>
      </w:pPr>
      <w:r>
        <w:rPr>
          <w:rFonts w:hint="eastAsia"/>
        </w:rPr>
        <w:t>I</w:t>
      </w:r>
      <w:r>
        <w:t xml:space="preserve">MU operation </w:t>
      </w:r>
      <w:r w:rsidR="00B64628">
        <w:t>algorithm (6/9axis)</w:t>
      </w:r>
    </w:p>
    <w:p w14:paraId="4F4B4384" w14:textId="596DD6D5" w:rsidR="00A91055" w:rsidRDefault="00A91055" w:rsidP="00CF68BA">
      <w:pPr>
        <w:pStyle w:val="a7"/>
        <w:numPr>
          <w:ilvl w:val="0"/>
          <w:numId w:val="5"/>
        </w:numPr>
        <w:ind w:firstLineChars="0"/>
      </w:pPr>
      <w:r>
        <w:rPr>
          <w:rFonts w:hint="eastAsia"/>
        </w:rPr>
        <w:t>S</w:t>
      </w:r>
      <w:r>
        <w:t>ensor feedback direction (+/- sign is coincides with controller definition or not)</w:t>
      </w:r>
    </w:p>
    <w:p w14:paraId="18441909" w14:textId="03021DCD" w:rsidR="003126E1" w:rsidRDefault="008B1DE5" w:rsidP="000B33B1">
      <w:pPr>
        <w:pStyle w:val="a7"/>
        <w:numPr>
          <w:ilvl w:val="0"/>
          <w:numId w:val="5"/>
        </w:numPr>
        <w:ind w:firstLineChars="0"/>
      </w:pPr>
      <w:r>
        <w:rPr>
          <w:rFonts w:hint="eastAsia"/>
        </w:rPr>
        <w:t>S</w:t>
      </w:r>
      <w:r>
        <w:t>ensor feedback processing items</w:t>
      </w:r>
      <w:r w:rsidR="00211AC7">
        <w:t xml:space="preserve"> in </w:t>
      </w:r>
      <w:proofErr w:type="spellStart"/>
      <w:r w:rsidR="00F51013" w:rsidRPr="00F51013">
        <w:t>sensorFeedbackPro</w:t>
      </w:r>
      <w:proofErr w:type="spellEnd"/>
      <w:r w:rsidR="00F51013">
        <w:t>()</w:t>
      </w:r>
    </w:p>
    <w:p w14:paraId="699DD8F0" w14:textId="77777777" w:rsidR="00471B43" w:rsidRDefault="00471B43" w:rsidP="00471B43">
      <w:pPr>
        <w:pStyle w:val="a7"/>
        <w:numPr>
          <w:ilvl w:val="0"/>
          <w:numId w:val="3"/>
        </w:numPr>
        <w:ind w:firstLineChars="0"/>
      </w:pPr>
      <w:r>
        <w:t xml:space="preserve">To increase main-loop running speed, Enabled ADC channel can be adjusted. </w:t>
      </w:r>
    </w:p>
    <w:p w14:paraId="67985ED4" w14:textId="77777777" w:rsidR="00471B43" w:rsidRDefault="00471B43" w:rsidP="00471B43">
      <w:pPr>
        <w:pStyle w:val="a7"/>
        <w:numPr>
          <w:ilvl w:val="0"/>
          <w:numId w:val="8"/>
        </w:numPr>
        <w:ind w:firstLineChars="0"/>
      </w:pPr>
      <w:r>
        <w:t xml:space="preserve">Adjust of ENABLED_CH &amp; </w:t>
      </w:r>
      <w:proofErr w:type="spellStart"/>
      <w:r w:rsidRPr="00051BCA">
        <w:rPr>
          <w:i/>
          <w:iCs/>
        </w:rPr>
        <w:t>i</w:t>
      </w:r>
      <w:proofErr w:type="spellEnd"/>
      <w:r>
        <w:t xml:space="preserve"> in </w:t>
      </w:r>
      <w:proofErr w:type="spellStart"/>
      <w:r>
        <w:t>getADC</w:t>
      </w:r>
      <w:proofErr w:type="spellEnd"/>
      <w:r>
        <w:t xml:space="preserve">() and </w:t>
      </w:r>
    </w:p>
    <w:p w14:paraId="033DF27B" w14:textId="693F734F" w:rsidR="00471B43" w:rsidRPr="00471B43" w:rsidRDefault="00471B43" w:rsidP="00471B43">
      <w:pPr>
        <w:pStyle w:val="a7"/>
        <w:numPr>
          <w:ilvl w:val="0"/>
          <w:numId w:val="8"/>
        </w:numPr>
        <w:ind w:firstLineChars="0"/>
      </w:pPr>
      <w:r>
        <w:t xml:space="preserve">Adjust of ENABLED_CH &amp; </w:t>
      </w:r>
      <w:proofErr w:type="spellStart"/>
      <w:r w:rsidRPr="00051BCA">
        <w:rPr>
          <w:i/>
          <w:iCs/>
        </w:rPr>
        <w:t>i</w:t>
      </w:r>
      <w:proofErr w:type="spellEnd"/>
      <w:r>
        <w:t xml:space="preserve"> &amp; </w:t>
      </w:r>
      <w:r w:rsidRPr="00051BCA">
        <w:rPr>
          <w:i/>
          <w:iCs/>
        </w:rPr>
        <w:t>t</w:t>
      </w:r>
      <w:r>
        <w:t xml:space="preserve"> in </w:t>
      </w:r>
      <w:proofErr w:type="spellStart"/>
      <w:r>
        <w:t>getADCaverage</w:t>
      </w:r>
      <w:proofErr w:type="spellEnd"/>
      <w:r>
        <w:t>()</w:t>
      </w:r>
    </w:p>
    <w:p w14:paraId="5E82327E" w14:textId="40C0AFA4" w:rsidR="007B5DAD" w:rsidRDefault="007B5DAD" w:rsidP="007B5DAD">
      <w:pPr>
        <w:pStyle w:val="a7"/>
        <w:numPr>
          <w:ilvl w:val="0"/>
          <w:numId w:val="3"/>
        </w:numPr>
        <w:ind w:firstLineChars="0"/>
      </w:pPr>
      <w:r>
        <w:rPr>
          <w:rFonts w:hint="eastAsia"/>
        </w:rPr>
        <w:t>B</w:t>
      </w:r>
      <w:r>
        <w:t xml:space="preserve">efore </w:t>
      </w:r>
      <w:r w:rsidR="00A91055">
        <w:t>running the program, the motor actuation parameter and rotation direction</w:t>
      </w:r>
      <w:r w:rsidR="001A35AC">
        <w:t xml:space="preserve"> need to be calibrated</w:t>
      </w:r>
    </w:p>
    <w:p w14:paraId="3B1EEF7C" w14:textId="3872FF50" w:rsidR="001A35AC" w:rsidRDefault="001A35AC" w:rsidP="001A35AC">
      <w:pPr>
        <w:pStyle w:val="a7"/>
        <w:numPr>
          <w:ilvl w:val="0"/>
          <w:numId w:val="6"/>
        </w:numPr>
        <w:ind w:firstLineChars="0"/>
      </w:pPr>
      <w:r>
        <w:rPr>
          <w:rFonts w:hint="eastAsia"/>
        </w:rPr>
        <w:t>M</w:t>
      </w:r>
      <w:r>
        <w:t>otor rotation direction</w:t>
      </w:r>
    </w:p>
    <w:p w14:paraId="30FE1550" w14:textId="7D80E06A" w:rsidR="004E68BA" w:rsidRDefault="00887E31" w:rsidP="001A35AC">
      <w:pPr>
        <w:pStyle w:val="a7"/>
        <w:numPr>
          <w:ilvl w:val="0"/>
          <w:numId w:val="6"/>
        </w:numPr>
        <w:ind w:firstLineChars="0"/>
      </w:pPr>
      <w:r>
        <w:t>A</w:t>
      </w:r>
      <w:r w:rsidR="001A35AC">
        <w:t xml:space="preserve">ctuation unit parameters: </w:t>
      </w:r>
    </w:p>
    <w:p w14:paraId="2EB96D04" w14:textId="004B54F2" w:rsidR="001A35AC" w:rsidRDefault="0019005D" w:rsidP="004E68BA">
      <w:pPr>
        <w:pStyle w:val="a7"/>
        <w:numPr>
          <w:ilvl w:val="0"/>
          <w:numId w:val="7"/>
        </w:numPr>
        <w:ind w:firstLineChars="0"/>
      </w:pPr>
      <w:r>
        <w:t>Motor c</w:t>
      </w:r>
      <w:r w:rsidR="001A35AC">
        <w:t>urrent constant,</w:t>
      </w:r>
      <w:r>
        <w:t xml:space="preserve"> motor</w:t>
      </w:r>
      <w:r w:rsidR="001A35AC">
        <w:t xml:space="preserve"> driver configuration, </w:t>
      </w:r>
      <w:r w:rsidR="004E68BA">
        <w:t>gear box</w:t>
      </w:r>
    </w:p>
    <w:p w14:paraId="156220D8" w14:textId="763EC875" w:rsidR="004E68BA" w:rsidRDefault="004E68BA" w:rsidP="004E68BA">
      <w:pPr>
        <w:pStyle w:val="a7"/>
        <w:numPr>
          <w:ilvl w:val="0"/>
          <w:numId w:val="7"/>
        </w:numPr>
        <w:ind w:firstLineChars="0"/>
      </w:pPr>
      <w:r>
        <w:rPr>
          <w:rFonts w:hint="eastAsia"/>
        </w:rPr>
        <w:t>P</w:t>
      </w:r>
      <w:r>
        <w:t>ulley radius</w:t>
      </w:r>
    </w:p>
    <w:p w14:paraId="619D3A4C" w14:textId="4D0C9C58" w:rsidR="004E68BA" w:rsidRDefault="004E68BA" w:rsidP="004E68BA">
      <w:pPr>
        <w:pStyle w:val="a7"/>
        <w:numPr>
          <w:ilvl w:val="0"/>
          <w:numId w:val="7"/>
        </w:numPr>
        <w:ind w:firstLineChars="0"/>
      </w:pPr>
      <w:r>
        <w:rPr>
          <w:rFonts w:hint="eastAsia"/>
        </w:rPr>
        <w:t>S</w:t>
      </w:r>
      <w:r>
        <w:t>pring stiffness</w:t>
      </w:r>
    </w:p>
    <w:p w14:paraId="389C06D2" w14:textId="65999DA9" w:rsidR="00893E90" w:rsidRDefault="00893E90" w:rsidP="00AF5874">
      <w:pPr>
        <w:pStyle w:val="a7"/>
        <w:numPr>
          <w:ilvl w:val="0"/>
          <w:numId w:val="3"/>
        </w:numPr>
        <w:ind w:firstLineChars="0"/>
      </w:pPr>
      <w:r>
        <w:t xml:space="preserve">For the </w:t>
      </w:r>
      <w:r w:rsidR="00F36773">
        <w:t>Motor enable/disable logic</w:t>
      </w:r>
      <w:r>
        <w:t>: t</w:t>
      </w:r>
      <w:r w:rsidR="00AF5874">
        <w:t>he motor enable pin is disabled after initialization</w:t>
      </w:r>
      <w:r w:rsidR="003D559E">
        <w:t xml:space="preserve"> in MCU program</w:t>
      </w:r>
      <w:r w:rsidR="00FC451B">
        <w:t xml:space="preserve"> </w:t>
      </w:r>
      <w:r w:rsidR="00FC451B">
        <w:sym w:font="Wingdings" w:char="F0E0"/>
      </w:r>
      <w:r w:rsidR="00AF5874">
        <w:t xml:space="preserve"> will be enabled when the 'mode' flag rece</w:t>
      </w:r>
      <w:r>
        <w:t>i</w:t>
      </w:r>
      <w:r w:rsidR="00AF5874">
        <w:t xml:space="preserve">ved from PC indicates normal </w:t>
      </w:r>
      <w:r w:rsidR="00AF5874">
        <w:lastRenderedPageBreak/>
        <w:t>operation</w:t>
      </w:r>
      <w:r w:rsidR="00FC451B">
        <w:t xml:space="preserve"> </w:t>
      </w:r>
      <w:r w:rsidR="00FC451B">
        <w:sym w:font="Wingdings" w:char="F0E0"/>
      </w:r>
      <w:r w:rsidR="00FC451B">
        <w:t xml:space="preserve"> will be disable again if ‘mode’ flag indicates stop status</w:t>
      </w:r>
    </w:p>
    <w:p w14:paraId="51425747" w14:textId="6EC23CC1" w:rsidR="00CC1B71" w:rsidRDefault="00CC1B71" w:rsidP="00AF5874">
      <w:pPr>
        <w:pStyle w:val="a7"/>
        <w:numPr>
          <w:ilvl w:val="0"/>
          <w:numId w:val="3"/>
        </w:numPr>
        <w:ind w:firstLineChars="0"/>
      </w:pPr>
      <w:r>
        <w:rPr>
          <w:rFonts w:hint="eastAsia"/>
        </w:rPr>
        <w:t>T</w:t>
      </w:r>
      <w:r>
        <w:t>he stop condition of high-level controller</w:t>
      </w:r>
      <w:r w:rsidR="00BC3ABC">
        <w:t xml:space="preserve"> need to be adjusted as practical application required</w:t>
      </w:r>
    </w:p>
    <w:p w14:paraId="2CA1AD4D" w14:textId="7D8874E3" w:rsidR="00BC3ABC" w:rsidRDefault="00BC3ABC" w:rsidP="00BC3ABC">
      <w:pPr>
        <w:pStyle w:val="a7"/>
        <w:numPr>
          <w:ilvl w:val="0"/>
          <w:numId w:val="9"/>
        </w:numPr>
        <w:ind w:firstLineChars="0"/>
      </w:pPr>
      <w:r>
        <w:rPr>
          <w:rFonts w:hint="eastAsia"/>
        </w:rPr>
        <w:t>F</w:t>
      </w:r>
      <w:r>
        <w:t>or testing: time condition may be enough</w:t>
      </w:r>
    </w:p>
    <w:p w14:paraId="16717B5F" w14:textId="77777777" w:rsidR="00006129" w:rsidRDefault="00BC3ABC" w:rsidP="00BC3ABC">
      <w:pPr>
        <w:pStyle w:val="a7"/>
        <w:numPr>
          <w:ilvl w:val="0"/>
          <w:numId w:val="9"/>
        </w:numPr>
        <w:ind w:firstLineChars="0"/>
      </w:pPr>
      <w:r>
        <w:rPr>
          <w:rFonts w:hint="eastAsia"/>
        </w:rPr>
        <w:t>F</w:t>
      </w:r>
      <w:r>
        <w:t>or practical application: At present,</w:t>
      </w:r>
      <w:r w:rsidR="00480DE4">
        <w:t xml:space="preserve"> </w:t>
      </w:r>
      <w:r w:rsidR="005D50FF">
        <w:t xml:space="preserve">the condition can be time condition + mode status condition </w:t>
      </w:r>
    </w:p>
    <w:p w14:paraId="0D6CBBFA" w14:textId="451F3DE4" w:rsidR="00006129" w:rsidRDefault="00006129" w:rsidP="00006129"/>
    <w:p w14:paraId="5A9624AD" w14:textId="13AD2884" w:rsidR="00006129" w:rsidRDefault="00006129" w:rsidP="00006129">
      <w:r>
        <w:rPr>
          <w:rFonts w:hint="eastAsia"/>
        </w:rPr>
        <w:t>2</w:t>
      </w:r>
      <w:r>
        <w:t>0210415</w:t>
      </w:r>
    </w:p>
    <w:p w14:paraId="76F92345" w14:textId="18893C10" w:rsidR="00BC3ABC" w:rsidRDefault="00006129" w:rsidP="00006129">
      <w:pPr>
        <w:pStyle w:val="a7"/>
        <w:numPr>
          <w:ilvl w:val="0"/>
          <w:numId w:val="3"/>
        </w:numPr>
        <w:ind w:firstLineChars="0"/>
      </w:pPr>
      <w:r>
        <w:rPr>
          <w:rFonts w:hint="eastAsia"/>
        </w:rPr>
        <w:t>Y</w:t>
      </w:r>
      <w:r>
        <w:t>aw angle return to zer</w:t>
      </w:r>
      <w:r w:rsidR="003A3A83">
        <w:t>o logic</w:t>
      </w:r>
    </w:p>
    <w:p w14:paraId="63D1F851" w14:textId="3EC3AAAA" w:rsidR="003A3A83" w:rsidRDefault="003A3A83" w:rsidP="003A3A83">
      <w:pPr>
        <w:pStyle w:val="a7"/>
        <w:numPr>
          <w:ilvl w:val="0"/>
          <w:numId w:val="12"/>
        </w:numPr>
        <w:ind w:firstLineChars="0"/>
      </w:pPr>
      <w:r>
        <w:rPr>
          <w:rFonts w:hint="eastAsia"/>
        </w:rPr>
        <w:t>N</w:t>
      </w:r>
      <w:r>
        <w:t>eed to be updated with practical user intention detection strategy</w:t>
      </w:r>
    </w:p>
    <w:p w14:paraId="73771D16" w14:textId="4FAABA5C" w:rsidR="002827EC" w:rsidRDefault="004A20D6" w:rsidP="002827EC">
      <w:pPr>
        <w:pStyle w:val="a7"/>
        <w:numPr>
          <w:ilvl w:val="0"/>
          <w:numId w:val="3"/>
        </w:numPr>
        <w:ind w:firstLineChars="0"/>
      </w:pPr>
      <w:r>
        <w:rPr>
          <w:rFonts w:hint="eastAsia"/>
        </w:rPr>
        <w:t>T</w:t>
      </w:r>
      <w:r>
        <w:t>imer</w:t>
      </w:r>
      <w:r w:rsidR="00707031">
        <w:t xml:space="preserve"> set in MATLAB Prog</w:t>
      </w:r>
    </w:p>
    <w:p w14:paraId="645DFBFF" w14:textId="0406372E" w:rsidR="00707031" w:rsidRDefault="00707031" w:rsidP="00707031">
      <w:pPr>
        <w:pStyle w:val="a7"/>
        <w:numPr>
          <w:ilvl w:val="0"/>
          <w:numId w:val="12"/>
        </w:numPr>
        <w:ind w:firstLineChars="0"/>
      </w:pPr>
      <w:r>
        <w:t>‘</w:t>
      </w:r>
      <w:proofErr w:type="spellStart"/>
      <w:r>
        <w:t>BusyMode</w:t>
      </w:r>
      <w:proofErr w:type="spellEnd"/>
      <w:r>
        <w:t>’</w:t>
      </w:r>
      <w:r w:rsidRPr="00707031">
        <w:t xml:space="preserve"> </w:t>
      </w:r>
      <w:r>
        <w:t>: ‘queue’ or ‘drop’</w:t>
      </w:r>
    </w:p>
    <w:p w14:paraId="7D7F8745" w14:textId="64FE8F57" w:rsidR="00707031" w:rsidRDefault="00707031" w:rsidP="00707031">
      <w:pPr>
        <w:pStyle w:val="a7"/>
        <w:numPr>
          <w:ilvl w:val="0"/>
          <w:numId w:val="12"/>
        </w:numPr>
        <w:ind w:firstLineChars="0"/>
      </w:pPr>
      <w:r>
        <w:t>Frequency adjustment for highest communication frequency</w:t>
      </w:r>
    </w:p>
    <w:p w14:paraId="746B8713" w14:textId="6A53EB54" w:rsidR="00707031" w:rsidRPr="00707031" w:rsidRDefault="00707031" w:rsidP="00707031">
      <w:pPr>
        <w:pStyle w:val="a7"/>
        <w:numPr>
          <w:ilvl w:val="0"/>
          <w:numId w:val="3"/>
        </w:numPr>
        <w:ind w:firstLineChars="0"/>
      </w:pPr>
      <w:r>
        <w:t>Serial port</w:t>
      </w:r>
      <w:r w:rsidRPr="00707031">
        <w:t xml:space="preserve"> set in MATLAB Prog</w:t>
      </w:r>
    </w:p>
    <w:p w14:paraId="14CDDB8B" w14:textId="4FE36755" w:rsidR="00707031" w:rsidRDefault="0048576A" w:rsidP="00707031">
      <w:pPr>
        <w:pStyle w:val="a7"/>
        <w:numPr>
          <w:ilvl w:val="0"/>
          <w:numId w:val="13"/>
        </w:numPr>
        <w:ind w:firstLineChars="0"/>
      </w:pPr>
      <w:r>
        <w:rPr>
          <w:rFonts w:hint="eastAsia"/>
        </w:rPr>
        <w:t>T</w:t>
      </w:r>
      <w:r>
        <w:t>erminator</w:t>
      </w:r>
    </w:p>
    <w:p w14:paraId="4CBA0999" w14:textId="77777777" w:rsidR="0048576A" w:rsidRDefault="0048576A" w:rsidP="00707031">
      <w:pPr>
        <w:pStyle w:val="a7"/>
        <w:numPr>
          <w:ilvl w:val="0"/>
          <w:numId w:val="13"/>
        </w:numPr>
        <w:ind w:firstLineChars="0"/>
      </w:pPr>
      <w:proofErr w:type="spellStart"/>
      <w:r>
        <w:rPr>
          <w:rFonts w:hint="eastAsia"/>
        </w:rPr>
        <w:t>B</w:t>
      </w:r>
      <w:r>
        <w:t>audRate</w:t>
      </w:r>
      <w:proofErr w:type="spellEnd"/>
    </w:p>
    <w:p w14:paraId="620013A0" w14:textId="409F4904" w:rsidR="0048576A" w:rsidRDefault="004F612F" w:rsidP="00707031">
      <w:pPr>
        <w:pStyle w:val="a7"/>
        <w:numPr>
          <w:ilvl w:val="0"/>
          <w:numId w:val="13"/>
        </w:numPr>
        <w:ind w:firstLineChars="0"/>
      </w:pPr>
      <w:r>
        <w:t>Com port name</w:t>
      </w:r>
      <w:r w:rsidR="0048576A">
        <w:t xml:space="preserve"> </w:t>
      </w:r>
    </w:p>
    <w:p w14:paraId="39C0E81C" w14:textId="76A9C92A" w:rsidR="00C504A8" w:rsidRDefault="00C504A8" w:rsidP="00C504A8"/>
    <w:p w14:paraId="6A974F43" w14:textId="134B1F08" w:rsidR="00C504A8" w:rsidRDefault="00C504A8" w:rsidP="00C504A8">
      <w:r>
        <w:rPr>
          <w:rFonts w:hint="eastAsia"/>
        </w:rPr>
        <w:t>202010416</w:t>
      </w:r>
    </w:p>
    <w:p w14:paraId="43F22507" w14:textId="67D29F93" w:rsidR="00C504A8" w:rsidRDefault="00723F70" w:rsidP="00C504A8">
      <w:pPr>
        <w:pStyle w:val="a7"/>
        <w:numPr>
          <w:ilvl w:val="0"/>
          <w:numId w:val="3"/>
        </w:numPr>
        <w:ind w:firstLineChars="0"/>
      </w:pPr>
      <w:r>
        <w:rPr>
          <w:rFonts w:hint="eastAsia"/>
        </w:rPr>
        <w:t>At</w:t>
      </w:r>
      <w:r>
        <w:t xml:space="preserve"> present the test bench version program only contains parameters of actuation unit and partial sensor</w:t>
      </w:r>
      <w:r w:rsidR="004B1E9D">
        <w:t xml:space="preserve">s of one side </w:t>
      </w:r>
      <w:r w:rsidR="009952B8">
        <w:t>torqu</w:t>
      </w:r>
      <w:r w:rsidR="00394DC4">
        <w:t>e</w:t>
      </w:r>
      <w:r w:rsidR="00F13DC2">
        <w:t xml:space="preserve"> transmission system</w:t>
      </w:r>
      <w:r w:rsidR="00F338FE">
        <w:t>, parameter of another side torque transmission system need</w:t>
      </w:r>
      <w:r w:rsidR="00E91CBD">
        <w:t>s</w:t>
      </w:r>
      <w:r w:rsidR="00F338FE">
        <w:t xml:space="preserve"> to be added.</w:t>
      </w:r>
    </w:p>
    <w:p w14:paraId="1640AD16" w14:textId="46267D6B" w:rsidR="00472E85" w:rsidRDefault="00472E85" w:rsidP="00472E85"/>
    <w:p w14:paraId="4DA64B8F" w14:textId="0F217D9A" w:rsidR="00472E85" w:rsidRDefault="00472E85" w:rsidP="00472E85">
      <w:r>
        <w:rPr>
          <w:rFonts w:hint="eastAsia"/>
        </w:rPr>
        <w:t>20210417</w:t>
      </w:r>
    </w:p>
    <w:p w14:paraId="12DC4747" w14:textId="53033C10" w:rsidR="00472E85" w:rsidRDefault="00D21602" w:rsidP="00472E85">
      <w:pPr>
        <w:pStyle w:val="a7"/>
        <w:numPr>
          <w:ilvl w:val="0"/>
          <w:numId w:val="3"/>
        </w:numPr>
        <w:ind w:firstLineChars="0"/>
      </w:pPr>
      <w:r>
        <w:t xml:space="preserve">The moving average/exponential </w:t>
      </w:r>
      <w:r w:rsidR="002F7ED8">
        <w:t>filter need to be adjusted for target ADC feedback processing</w:t>
      </w:r>
    </w:p>
    <w:p w14:paraId="3E241265" w14:textId="643C3946" w:rsidR="00100425" w:rsidRDefault="00100425" w:rsidP="00472E85">
      <w:pPr>
        <w:pStyle w:val="a7"/>
        <w:numPr>
          <w:ilvl w:val="0"/>
          <w:numId w:val="3"/>
        </w:numPr>
        <w:ind w:firstLineChars="0"/>
      </w:pPr>
      <w:r>
        <w:t xml:space="preserve">Check if the communication protocol is </w:t>
      </w:r>
      <w:r w:rsidR="000F3076">
        <w:t>coincided</w:t>
      </w:r>
      <w:r>
        <w:t xml:space="preserve"> to </w:t>
      </w:r>
      <w:r w:rsidR="00CD4D07">
        <w:t xml:space="preserve">communication program set up like: terminator, </w:t>
      </w:r>
      <w:proofErr w:type="spellStart"/>
      <w:r w:rsidR="00CD4D07">
        <w:t>SendItemFlag</w:t>
      </w:r>
      <w:proofErr w:type="spellEnd"/>
      <w:r w:rsidR="00CD4D07">
        <w:t xml:space="preserve"> set up.</w:t>
      </w:r>
    </w:p>
    <w:p w14:paraId="756E1781" w14:textId="1C6FCC89" w:rsidR="002561A1" w:rsidRDefault="002561A1" w:rsidP="002561A1"/>
    <w:p w14:paraId="0806597F" w14:textId="441B43D9" w:rsidR="002561A1" w:rsidRDefault="002561A1" w:rsidP="002561A1">
      <w:r>
        <w:rPr>
          <w:rFonts w:hint="eastAsia"/>
        </w:rPr>
        <w:t>2</w:t>
      </w:r>
      <w:r>
        <w:t>0210521</w:t>
      </w:r>
    </w:p>
    <w:p w14:paraId="6506B811" w14:textId="28DE9310" w:rsidR="002561A1" w:rsidRDefault="002561A1" w:rsidP="002561A1">
      <w:pPr>
        <w:pStyle w:val="a7"/>
        <w:numPr>
          <w:ilvl w:val="0"/>
          <w:numId w:val="3"/>
        </w:numPr>
        <w:ind w:firstLineChars="0"/>
      </w:pPr>
      <w:r>
        <w:rPr>
          <w:rFonts w:hint="eastAsia"/>
        </w:rPr>
        <w:t>The</w:t>
      </w:r>
      <w:r>
        <w:t xml:space="preserve"> RTG strategy for cable-driven system may follow the proces</w:t>
      </w:r>
      <w:r w:rsidR="000B08C4">
        <w:t xml:space="preserve">s: Actuation system shut off (upright </w:t>
      </w:r>
      <w:r w:rsidR="00A87869">
        <w:t>posture</w:t>
      </w:r>
      <w:r w:rsidR="000B08C4">
        <w:t>)</w:t>
      </w:r>
      <w:r w:rsidR="00A87869">
        <w:t xml:space="preserve"> </w:t>
      </w:r>
      <w:r w:rsidR="00A87869">
        <w:sym w:font="Wingdings" w:char="F0E0"/>
      </w:r>
      <w:r w:rsidR="00A87869">
        <w:t xml:space="preserve"> Small reference torque for cable tension (</w:t>
      </w:r>
      <w:r w:rsidR="00712717">
        <w:t>slight bending</w:t>
      </w:r>
      <w:r w:rsidR="00A87869">
        <w:t>)</w:t>
      </w:r>
      <w:r w:rsidR="00712717">
        <w:t xml:space="preserve"> </w:t>
      </w:r>
      <w:r w:rsidR="00712717">
        <w:sym w:font="Wingdings" w:char="F0E0"/>
      </w:r>
      <w:r w:rsidR="00712717">
        <w:t xml:space="preserve"> Normal RTG strategy (deep bending)</w:t>
      </w:r>
    </w:p>
    <w:p w14:paraId="7DBC97AA" w14:textId="1EA488E6" w:rsidR="00282A68" w:rsidRDefault="00282A68" w:rsidP="002561A1">
      <w:pPr>
        <w:pStyle w:val="a7"/>
        <w:numPr>
          <w:ilvl w:val="0"/>
          <w:numId w:val="3"/>
        </w:numPr>
        <w:ind w:firstLineChars="0"/>
      </w:pPr>
      <w:r>
        <w:rPr>
          <w:rFonts w:hint="eastAsia"/>
        </w:rPr>
        <w:t>R</w:t>
      </w:r>
      <w:r>
        <w:t>emember to saving data</w:t>
      </w:r>
    </w:p>
    <w:p w14:paraId="2924ADA2" w14:textId="660C80C3" w:rsidR="00B615A9" w:rsidRDefault="00B615A9" w:rsidP="00B615A9"/>
    <w:p w14:paraId="08B4A6B0" w14:textId="199C6672" w:rsidR="00B615A9" w:rsidRDefault="00B615A9" w:rsidP="00B615A9">
      <w:r>
        <w:rPr>
          <w:rFonts w:hint="eastAsia"/>
        </w:rPr>
        <w:t>2</w:t>
      </w:r>
      <w:r>
        <w:t>0210522</w:t>
      </w:r>
    </w:p>
    <w:p w14:paraId="2012DCBD" w14:textId="31E83DF8" w:rsidR="00B615A9" w:rsidRDefault="00B23601" w:rsidP="00B615A9">
      <w:pPr>
        <w:pStyle w:val="a7"/>
        <w:numPr>
          <w:ilvl w:val="0"/>
          <w:numId w:val="3"/>
        </w:numPr>
        <w:ind w:firstLineChars="0"/>
      </w:pPr>
      <w:r w:rsidRPr="00B23601">
        <w:t>The 'mode'</w:t>
      </w:r>
      <w:r w:rsidR="005D42E9">
        <w:t xml:space="preserve"> </w:t>
      </w:r>
      <w:r w:rsidR="00510225" w:rsidRPr="00B23601">
        <w:t xml:space="preserve">meaning </w:t>
      </w:r>
      <w:r w:rsidR="005D42E9">
        <w:rPr>
          <w:rFonts w:hint="eastAsia"/>
        </w:rPr>
        <w:t>in</w:t>
      </w:r>
      <w:r w:rsidR="005D42E9">
        <w:t xml:space="preserve"> </w:t>
      </w:r>
      <w:r w:rsidR="005D42E9">
        <w:rPr>
          <w:rFonts w:hint="eastAsia"/>
        </w:rPr>
        <w:t>MCU</w:t>
      </w:r>
      <w:r w:rsidR="005D42E9">
        <w:t xml:space="preserve"> program</w:t>
      </w:r>
      <w:r w:rsidRPr="00B23601">
        <w:t xml:space="preserve"> should be adjusted along with the UID strategy</w:t>
      </w:r>
    </w:p>
    <w:p w14:paraId="359E10C3" w14:textId="0F41A2EE" w:rsidR="00D8595B" w:rsidRDefault="00D8595B" w:rsidP="00D8595B"/>
    <w:p w14:paraId="64142ABF" w14:textId="63291525" w:rsidR="00D8595B" w:rsidRDefault="00D8595B" w:rsidP="00D8595B">
      <w:r>
        <w:rPr>
          <w:rFonts w:hint="eastAsia"/>
        </w:rPr>
        <w:t>2</w:t>
      </w:r>
      <w:r>
        <w:t>0210524</w:t>
      </w:r>
    </w:p>
    <w:p w14:paraId="3A1D10C5" w14:textId="4BCF8556" w:rsidR="00D8595B" w:rsidRDefault="00D8595B" w:rsidP="00D8595B">
      <w:pPr>
        <w:pStyle w:val="a7"/>
        <w:numPr>
          <w:ilvl w:val="0"/>
          <w:numId w:val="3"/>
        </w:numPr>
        <w:ind w:firstLineChars="0"/>
      </w:pPr>
      <w:r>
        <w:rPr>
          <w:rFonts w:hint="eastAsia"/>
        </w:rPr>
        <w:t>With</w:t>
      </w:r>
      <w:r>
        <w:t xml:space="preserve"> handshake logic, no matter </w:t>
      </w:r>
      <w:r w:rsidR="006C0F24">
        <w:t>power on high-level controller first or low-level controller first</w:t>
      </w:r>
    </w:p>
    <w:p w14:paraId="733B1FB0" w14:textId="1E6ACFF7" w:rsidR="00996165" w:rsidRDefault="00996165" w:rsidP="00996165"/>
    <w:p w14:paraId="02B90A48" w14:textId="285608A4" w:rsidR="00996165" w:rsidRDefault="00996165" w:rsidP="00996165">
      <w:r>
        <w:rPr>
          <w:rFonts w:hint="eastAsia"/>
        </w:rPr>
        <w:t>2</w:t>
      </w:r>
      <w:r>
        <w:t>0210610</w:t>
      </w:r>
    </w:p>
    <w:p w14:paraId="07964C0E" w14:textId="59FFB4E6" w:rsidR="00996165" w:rsidRDefault="00996165" w:rsidP="00996165">
      <w:pPr>
        <w:pStyle w:val="a7"/>
        <w:numPr>
          <w:ilvl w:val="0"/>
          <w:numId w:val="3"/>
        </w:numPr>
        <w:ind w:firstLineChars="0"/>
      </w:pPr>
      <w:r>
        <w:rPr>
          <w:rFonts w:hint="eastAsia"/>
        </w:rPr>
        <w:t>T</w:t>
      </w:r>
      <w:r>
        <w:t>he friction compensation term and strategy logic need to be double checked</w:t>
      </w:r>
    </w:p>
    <w:p w14:paraId="7395B8FE" w14:textId="77777777" w:rsidR="00870C9A" w:rsidRDefault="00870C9A" w:rsidP="00965765">
      <w:pPr>
        <w:pStyle w:val="a7"/>
        <w:numPr>
          <w:ilvl w:val="0"/>
          <w:numId w:val="13"/>
        </w:numPr>
        <w:ind w:firstLineChars="0"/>
      </w:pPr>
      <w:r>
        <w:lastRenderedPageBreak/>
        <w:t xml:space="preserve">During lowering, friction is our friend since the cable intends to extension with lowering motion; </w:t>
      </w:r>
    </w:p>
    <w:p w14:paraId="51E6DD29" w14:textId="77777777" w:rsidR="00870C9A" w:rsidRDefault="00870C9A" w:rsidP="00965765">
      <w:pPr>
        <w:pStyle w:val="a7"/>
        <w:numPr>
          <w:ilvl w:val="0"/>
          <w:numId w:val="13"/>
        </w:numPr>
        <w:ind w:firstLineChars="0"/>
      </w:pPr>
      <w:r>
        <w:t>During lifting with assistive torque increasing, friction is not our friend since the support beam intends to bending more with cable is pulled by motor;</w:t>
      </w:r>
    </w:p>
    <w:p w14:paraId="20BF5586" w14:textId="77777777" w:rsidR="00870C9A" w:rsidRDefault="00870C9A" w:rsidP="00965765">
      <w:pPr>
        <w:pStyle w:val="a7"/>
        <w:numPr>
          <w:ilvl w:val="0"/>
          <w:numId w:val="13"/>
        </w:numPr>
        <w:ind w:firstLineChars="0"/>
      </w:pPr>
      <w:r>
        <w:t xml:space="preserve">During lifting with assistive torque decreasing, friction becomes to our friend again as the support beam intends to rotate back while the friction is stopping it </w:t>
      </w:r>
      <w:proofErr w:type="spellStart"/>
      <w:r>
        <w:t>rorates</w:t>
      </w:r>
      <w:proofErr w:type="spellEnd"/>
      <w:r>
        <w:t xml:space="preserve"> back to remaining a large torque</w:t>
      </w:r>
    </w:p>
    <w:p w14:paraId="6740B12C" w14:textId="16E7C376" w:rsidR="00870C9A" w:rsidRDefault="00870C9A" w:rsidP="00965765">
      <w:pPr>
        <w:pStyle w:val="a7"/>
        <w:numPr>
          <w:ilvl w:val="0"/>
          <w:numId w:val="13"/>
        </w:numPr>
        <w:ind w:firstLineChars="0"/>
      </w:pPr>
      <w:r>
        <w:t xml:space="preserve">When friction is our friend during lifting, the </w:t>
      </w:r>
      <w:proofErr w:type="spellStart"/>
      <w:r>
        <w:t>invension</w:t>
      </w:r>
      <w:proofErr w:type="spellEnd"/>
      <w:r>
        <w:t xml:space="preserve"> command of motor need to be constrained to happened while the support beam &amp; torsion spring</w:t>
      </w:r>
    </w:p>
    <w:p w14:paraId="54424089" w14:textId="29BB7048" w:rsidR="00D74640" w:rsidRDefault="00D74640" w:rsidP="00D74640">
      <w:pPr>
        <w:pStyle w:val="a7"/>
        <w:numPr>
          <w:ilvl w:val="0"/>
          <w:numId w:val="3"/>
        </w:numPr>
        <w:ind w:firstLineChars="0"/>
      </w:pPr>
      <w:r w:rsidRPr="00D74640">
        <w:t>Load Cell shaking more serious when the motor is rotatin</w:t>
      </w:r>
      <w:r w:rsidR="007467DD">
        <w:rPr>
          <w:rFonts w:hint="eastAsia"/>
        </w:rPr>
        <w:t>g</w:t>
      </w:r>
      <w:r w:rsidR="007467DD">
        <w:t>: noisy isolation related to motor is needed</w:t>
      </w:r>
    </w:p>
    <w:p w14:paraId="41CBD277" w14:textId="2082F5F5" w:rsidR="008A5635" w:rsidRDefault="008A5635" w:rsidP="00661876">
      <w:pPr>
        <w:ind w:left="210"/>
      </w:pPr>
    </w:p>
    <w:p w14:paraId="5B2268B5" w14:textId="7DDA09A8" w:rsidR="00661876" w:rsidRDefault="00661876" w:rsidP="00661876">
      <w:pPr>
        <w:ind w:left="210"/>
      </w:pPr>
      <w:r>
        <w:rPr>
          <w:rFonts w:hint="eastAsia"/>
        </w:rPr>
        <w:t>2</w:t>
      </w:r>
      <w:r>
        <w:t>021</w:t>
      </w:r>
      <w:r w:rsidR="00D03743">
        <w:t>0611</w:t>
      </w:r>
    </w:p>
    <w:p w14:paraId="30B165F2" w14:textId="74DAC454" w:rsidR="00D03743" w:rsidRDefault="00D03743" w:rsidP="00D03743">
      <w:pPr>
        <w:pStyle w:val="a7"/>
        <w:numPr>
          <w:ilvl w:val="0"/>
          <w:numId w:val="3"/>
        </w:numPr>
        <w:ind w:firstLineChars="0"/>
      </w:pPr>
      <w:r>
        <w:rPr>
          <w:rFonts w:hint="eastAsia"/>
        </w:rPr>
        <w:t>T</w:t>
      </w:r>
      <w:r>
        <w:t xml:space="preserve">he limitation threshold for control input and </w:t>
      </w:r>
      <w:proofErr w:type="spellStart"/>
      <w:r>
        <w:t>delta_control</w:t>
      </w:r>
      <w:proofErr w:type="spellEnd"/>
      <w:r>
        <w:t xml:space="preserve"> input should be reasonable</w:t>
      </w:r>
    </w:p>
    <w:p w14:paraId="07AACFBE" w14:textId="2D27CF3D" w:rsidR="00465513" w:rsidRDefault="00465513" w:rsidP="00D03743">
      <w:pPr>
        <w:pStyle w:val="a7"/>
        <w:numPr>
          <w:ilvl w:val="0"/>
          <w:numId w:val="3"/>
        </w:numPr>
        <w:ind w:firstLineChars="0"/>
      </w:pPr>
      <w:commentRangeStart w:id="2"/>
      <w:r w:rsidRPr="00465513">
        <w:t xml:space="preserve">Due to the friction, PD control with friction compensation have some processing logic: 1) Enable motor to actively reverse when support beam rotation angle is larger than certain value so that the cable can be extended itself with torsion spring's torque; 2) The </w:t>
      </w:r>
      <w:proofErr w:type="spellStart"/>
      <w:r w:rsidRPr="00465513">
        <w:t>delta_Ta</w:t>
      </w:r>
      <w:proofErr w:type="spellEnd"/>
      <w:r w:rsidRPr="00465513">
        <w:t xml:space="preserve"> = </w:t>
      </w:r>
      <w:proofErr w:type="spellStart"/>
      <w:r w:rsidRPr="00465513">
        <w:t>delta_FrictionCompensation</w:t>
      </w:r>
      <w:proofErr w:type="spellEnd"/>
      <w:r w:rsidRPr="00465513">
        <w:t xml:space="preserve"> + </w:t>
      </w:r>
      <w:proofErr w:type="spellStart"/>
      <w:r w:rsidRPr="00465513">
        <w:t>delta_PID</w:t>
      </w:r>
      <w:proofErr w:type="spellEnd"/>
      <w:r w:rsidRPr="00465513">
        <w:t xml:space="preserve"> is limited and can be </w:t>
      </w:r>
      <w:proofErr w:type="spellStart"/>
      <w:r w:rsidRPr="00465513">
        <w:t>separatly</w:t>
      </w:r>
      <w:proofErr w:type="spellEnd"/>
      <w:r w:rsidRPr="00465513">
        <w:t xml:space="preserve"> limited or limited as a whole term.</w:t>
      </w:r>
      <w:commentRangeEnd w:id="2"/>
      <w:r>
        <w:rPr>
          <w:rStyle w:val="a8"/>
        </w:rPr>
        <w:commentReference w:id="2"/>
      </w:r>
    </w:p>
    <w:p w14:paraId="6B4614AD" w14:textId="76C288C0" w:rsidR="00AE57F3" w:rsidRDefault="00AE57F3" w:rsidP="00AE57F3"/>
    <w:p w14:paraId="20051621" w14:textId="7E2EB00C" w:rsidR="00AE57F3" w:rsidRDefault="00AE57F3" w:rsidP="00AE57F3"/>
    <w:p w14:paraId="6024C82D" w14:textId="7E203E16" w:rsidR="00AE57F3" w:rsidRDefault="00AE57F3" w:rsidP="00AE57F3"/>
    <w:p w14:paraId="35FAC6BB" w14:textId="2B374293" w:rsidR="00AE57F3" w:rsidRDefault="00AE57F3" w:rsidP="00AE57F3">
      <w:r>
        <w:rPr>
          <w:rFonts w:hint="eastAsia"/>
        </w:rPr>
        <w:t xml:space="preserve"> </w:t>
      </w:r>
      <w:r>
        <w:t xml:space="preserve"> 20210719</w:t>
      </w:r>
    </w:p>
    <w:p w14:paraId="2B8025DD" w14:textId="44F2C474" w:rsidR="00AE57F3" w:rsidRDefault="00AE57F3" w:rsidP="00AE57F3">
      <w:pPr>
        <w:pStyle w:val="a7"/>
        <w:numPr>
          <w:ilvl w:val="0"/>
          <w:numId w:val="18"/>
        </w:numPr>
        <w:ind w:firstLineChars="0"/>
      </w:pPr>
      <w:r>
        <w:rPr>
          <w:rFonts w:hint="eastAsia"/>
        </w:rPr>
        <w:t>S</w:t>
      </w:r>
      <w:r>
        <w:t xml:space="preserve">ince during the Stop State: the initial value and control auxiliary including the phase indicator, mode indicator will be initialized, the controller output will be zero or at least near zero. For Exit state: only controller structure and IO are initialized, the sensor works normally, so the feedback of the low-level controller is normal despite the initialization of the desired torque. Therefore the control output might not be zero but the motor is shut off so no operation will be conducted </w:t>
      </w:r>
      <w:r w:rsidR="00261D59">
        <w:sym w:font="Wingdings" w:char="F0E0"/>
      </w:r>
      <w:r w:rsidR="00261D59">
        <w:t xml:space="preserve"> 20210812 The control output is forced to be zero now</w:t>
      </w:r>
    </w:p>
    <w:p w14:paraId="30677D51" w14:textId="1C6F4D9C" w:rsidR="005E2B75" w:rsidRDefault="005E2B75" w:rsidP="005E2B75">
      <w:pPr>
        <w:ind w:left="210"/>
      </w:pPr>
    </w:p>
    <w:p w14:paraId="46E18606" w14:textId="557AA9B2" w:rsidR="005E2B75" w:rsidRDefault="005E2B75" w:rsidP="005E2B75">
      <w:pPr>
        <w:ind w:left="210"/>
      </w:pPr>
    </w:p>
    <w:p w14:paraId="5DCCF265" w14:textId="1A7BF9A4" w:rsidR="005E2B75" w:rsidRDefault="005E2B75" w:rsidP="005E2B75">
      <w:pPr>
        <w:ind w:left="210"/>
      </w:pPr>
    </w:p>
    <w:p w14:paraId="2124C01A" w14:textId="02265338" w:rsidR="005E2B75" w:rsidRDefault="005E2B75" w:rsidP="005E2B75">
      <w:pPr>
        <w:ind w:left="210"/>
      </w:pPr>
      <w:r>
        <w:rPr>
          <w:rFonts w:hint="eastAsia"/>
        </w:rPr>
        <w:t>2</w:t>
      </w:r>
      <w:r>
        <w:t>0210920</w:t>
      </w:r>
      <w:r>
        <w:rPr>
          <w:rFonts w:hint="eastAsia"/>
        </w:rPr>
        <w:t>:</w:t>
      </w:r>
      <w:r>
        <w:t xml:space="preserve"> PID Implementation Related Issues</w:t>
      </w:r>
    </w:p>
    <w:p w14:paraId="14753889" w14:textId="08D3CE0F" w:rsidR="00B10F23" w:rsidRDefault="00B10F23" w:rsidP="005E2B75">
      <w:pPr>
        <w:pStyle w:val="a7"/>
        <w:numPr>
          <w:ilvl w:val="0"/>
          <w:numId w:val="18"/>
        </w:numPr>
        <w:ind w:firstLineChars="0"/>
      </w:pPr>
      <w:r>
        <w:rPr>
          <w:rFonts w:hint="eastAsia"/>
        </w:rPr>
        <w:t>T</w:t>
      </w:r>
      <w:r>
        <w:t>he limitation is</w:t>
      </w:r>
      <w:r w:rsidR="00AE7382">
        <w:t xml:space="preserve"> </w:t>
      </w:r>
      <w:r>
        <w:t>(can be) set for the following value:</w:t>
      </w:r>
    </w:p>
    <w:p w14:paraId="65381EE4" w14:textId="1DD0258E" w:rsidR="00B10F23" w:rsidRDefault="00B10F23" w:rsidP="00B10F23">
      <w:pPr>
        <w:pStyle w:val="a7"/>
        <w:numPr>
          <w:ilvl w:val="0"/>
          <w:numId w:val="21"/>
        </w:numPr>
        <w:ind w:firstLineChars="0"/>
      </w:pPr>
      <w:r>
        <w:rPr>
          <w:rFonts w:hint="eastAsia"/>
        </w:rPr>
        <w:t>T</w:t>
      </w:r>
      <w:r>
        <w:t>otal Ta</w:t>
      </w:r>
    </w:p>
    <w:p w14:paraId="553D7859" w14:textId="05656DD4" w:rsidR="00B10F23" w:rsidRDefault="00B10F23" w:rsidP="00B10F23">
      <w:pPr>
        <w:pStyle w:val="a7"/>
        <w:numPr>
          <w:ilvl w:val="0"/>
          <w:numId w:val="21"/>
        </w:numPr>
        <w:ind w:firstLineChars="0"/>
      </w:pPr>
      <w:r>
        <w:rPr>
          <w:rFonts w:hint="eastAsia"/>
        </w:rPr>
        <w:t>D</w:t>
      </w:r>
      <w:r>
        <w:t>elta Ta</w:t>
      </w:r>
    </w:p>
    <w:p w14:paraId="1F331564" w14:textId="7EB25B97" w:rsidR="00B10F23" w:rsidRDefault="00B10F23" w:rsidP="00B10F23">
      <w:pPr>
        <w:pStyle w:val="a7"/>
        <w:numPr>
          <w:ilvl w:val="0"/>
          <w:numId w:val="21"/>
        </w:numPr>
        <w:ind w:firstLineChars="0"/>
      </w:pPr>
      <w:r>
        <w:rPr>
          <w:rFonts w:hint="eastAsia"/>
        </w:rPr>
        <w:t>P</w:t>
      </w:r>
      <w:r>
        <w:t xml:space="preserve"> components</w:t>
      </w:r>
    </w:p>
    <w:p w14:paraId="1B70B1DC" w14:textId="1FA07390" w:rsidR="00B10F23" w:rsidRDefault="00B10F23" w:rsidP="00B10F23">
      <w:pPr>
        <w:pStyle w:val="a7"/>
        <w:numPr>
          <w:ilvl w:val="0"/>
          <w:numId w:val="21"/>
        </w:numPr>
        <w:ind w:firstLineChars="0"/>
      </w:pPr>
      <w:r>
        <w:rPr>
          <w:rFonts w:hint="eastAsia"/>
        </w:rPr>
        <w:t>E</w:t>
      </w:r>
      <w:r>
        <w:t>very kinds of compensation term</w:t>
      </w:r>
    </w:p>
    <w:p w14:paraId="135329C5" w14:textId="59184E00" w:rsidR="005E2B75" w:rsidRDefault="005E2B75" w:rsidP="005E2B75">
      <w:pPr>
        <w:pStyle w:val="a7"/>
        <w:numPr>
          <w:ilvl w:val="0"/>
          <w:numId w:val="18"/>
        </w:numPr>
        <w:ind w:firstLineChars="0"/>
      </w:pPr>
      <w:r w:rsidRPr="005E2B75">
        <w:t>The ID gain</w:t>
      </w:r>
      <w:r w:rsidR="00E51B29">
        <w:t>s</w:t>
      </w:r>
      <w:r w:rsidRPr="005E2B75">
        <w:t xml:space="preserve"> of PID controller are set under the intrinsic assumption of </w:t>
      </w:r>
      <w:proofErr w:type="spellStart"/>
      <w:r w:rsidRPr="005E2B75">
        <w:t>Tcontrol</w:t>
      </w:r>
      <w:proofErr w:type="spellEnd"/>
      <w:r w:rsidRPr="005E2B75">
        <w:t xml:space="preserve"> = 1s instead of real control period for de/dt = (e(k) - e(k-1))/</w:t>
      </w:r>
      <w:proofErr w:type="spellStart"/>
      <w:r w:rsidRPr="005E2B75">
        <w:t>Tcontrol</w:t>
      </w:r>
      <w:proofErr w:type="spellEnd"/>
      <w:r w:rsidRPr="005E2B75">
        <w:t xml:space="preserve">, which makes the practical effect </w:t>
      </w:r>
      <w:proofErr w:type="spellStart"/>
      <w:r w:rsidRPr="005E2B75">
        <w:t>Kd</w:t>
      </w:r>
      <w:proofErr w:type="spellEnd"/>
      <w:r w:rsidRPr="005E2B75">
        <w:t xml:space="preserve"> value is 0.01 times of set value</w:t>
      </w:r>
    </w:p>
    <w:p w14:paraId="5B6F86CC" w14:textId="77777777" w:rsidR="00C4656E" w:rsidRDefault="00C4656E" w:rsidP="00C4656E">
      <w:pPr>
        <w:pStyle w:val="a7"/>
        <w:numPr>
          <w:ilvl w:val="0"/>
          <w:numId w:val="18"/>
        </w:numPr>
        <w:ind w:firstLineChars="0"/>
      </w:pPr>
      <w:r>
        <w:rPr>
          <w:rFonts w:hint="eastAsia"/>
        </w:rPr>
        <w:t>I</w:t>
      </w:r>
      <w:r>
        <w:t>f there is no delta-limitation of Ta, then this incremental style PID is equal to positional style PID</w:t>
      </w:r>
    </w:p>
    <w:p w14:paraId="72FFC859" w14:textId="662EAF26" w:rsidR="005E2B75" w:rsidRDefault="00C4656E" w:rsidP="00C4656E">
      <w:pPr>
        <w:pStyle w:val="a7"/>
        <w:numPr>
          <w:ilvl w:val="0"/>
          <w:numId w:val="18"/>
        </w:numPr>
        <w:ind w:firstLineChars="0"/>
      </w:pPr>
      <w:r>
        <w:t xml:space="preserve">If there is a small delta-limitation of Ta, then it may limit the normal increasing of Ta from </w:t>
      </w:r>
      <w:r>
        <w:lastRenderedPageBreak/>
        <w:t xml:space="preserve">PID when there is </w:t>
      </w:r>
      <w:r w:rsidR="00124029">
        <w:t>a large tracking error occurs</w:t>
      </w:r>
    </w:p>
    <w:p w14:paraId="108A66E4" w14:textId="41C21B41" w:rsidR="00E51B29" w:rsidRDefault="00930397" w:rsidP="00E51B29">
      <w:pPr>
        <w:pStyle w:val="a7"/>
        <w:numPr>
          <w:ilvl w:val="0"/>
          <w:numId w:val="19"/>
        </w:numPr>
        <w:ind w:firstLineChars="0"/>
      </w:pPr>
      <w:r>
        <w:rPr>
          <w:rFonts w:hint="eastAsia"/>
        </w:rPr>
        <w:t>A</w:t>
      </w:r>
      <w:r w:rsidR="00D540D5">
        <w:t>n</w:t>
      </w:r>
      <w:r>
        <w:t xml:space="preserve"> adjust mechanism is added that: if </w:t>
      </w:r>
      <w:proofErr w:type="spellStart"/>
      <w:r w:rsidR="00E51B29">
        <w:t>delta_Ta</w:t>
      </w:r>
      <w:proofErr w:type="spellEnd"/>
      <w:r w:rsidR="00E51B29">
        <w:t xml:space="preserve"> reached the delta limitation, then this time’s error will be adjusted as e=(</w:t>
      </w:r>
      <w:proofErr w:type="spellStart"/>
      <w:r w:rsidR="00E51B29">
        <w:t>delta_Ta-delta_pid_D</w:t>
      </w:r>
      <w:proofErr w:type="spellEnd"/>
      <w:r w:rsidR="00E51B29">
        <w:t>)/</w:t>
      </w:r>
      <w:proofErr w:type="spellStart"/>
      <w:r w:rsidR="00E51B29">
        <w:t>kp</w:t>
      </w:r>
      <w:proofErr w:type="spellEnd"/>
      <w:r w:rsidR="00E51B29">
        <w:t xml:space="preserve"> + </w:t>
      </w:r>
      <w:proofErr w:type="spellStart"/>
      <w:r w:rsidR="00E51B29">
        <w:t>err_p</w:t>
      </w:r>
      <w:proofErr w:type="spellEnd"/>
      <w:r w:rsidR="00E51B29">
        <w:t>;</w:t>
      </w:r>
    </w:p>
    <w:p w14:paraId="665BE80A" w14:textId="1AB8F11A" w:rsidR="00D540D5" w:rsidRDefault="00D540D5" w:rsidP="00E51B29">
      <w:pPr>
        <w:pStyle w:val="a7"/>
        <w:numPr>
          <w:ilvl w:val="0"/>
          <w:numId w:val="19"/>
        </w:numPr>
        <w:ind w:firstLineChars="0"/>
      </w:pPr>
      <w:r>
        <w:rPr>
          <w:rFonts w:hint="eastAsia"/>
        </w:rPr>
        <w:t>O</w:t>
      </w:r>
      <w:r>
        <w:t xml:space="preserve">r an adjust mechanism is added that: if </w:t>
      </w:r>
      <w:proofErr w:type="spellStart"/>
      <w:r>
        <w:t>delta_pid_P</w:t>
      </w:r>
      <w:proofErr w:type="spellEnd"/>
      <w:r>
        <w:t xml:space="preserve"> reached the delta limitation, then this time’s error will be adjusted as e=(</w:t>
      </w:r>
      <w:proofErr w:type="spellStart"/>
      <w:r>
        <w:t>delta_P</w:t>
      </w:r>
      <w:proofErr w:type="spellEnd"/>
      <w:r>
        <w:t>)/</w:t>
      </w:r>
      <w:proofErr w:type="spellStart"/>
      <w:r>
        <w:t>kp</w:t>
      </w:r>
      <w:proofErr w:type="spellEnd"/>
      <w:r>
        <w:t xml:space="preserve"> + </w:t>
      </w:r>
      <w:proofErr w:type="spellStart"/>
      <w:r>
        <w:t>err_p</w:t>
      </w:r>
      <w:proofErr w:type="spellEnd"/>
      <w:r>
        <w:t xml:space="preserve">; </w:t>
      </w:r>
    </w:p>
    <w:p w14:paraId="24B8C5CF" w14:textId="492C0F93" w:rsidR="00E51B29" w:rsidRDefault="00E51B29" w:rsidP="00E51B29">
      <w:pPr>
        <w:pStyle w:val="a7"/>
        <w:numPr>
          <w:ilvl w:val="0"/>
          <w:numId w:val="18"/>
        </w:numPr>
        <w:ind w:firstLineChars="0"/>
      </w:pPr>
      <w:r>
        <w:rPr>
          <w:rFonts w:hint="eastAsia"/>
        </w:rPr>
        <w:t>F</w:t>
      </w:r>
      <w:r>
        <w:t>rom previous experiments experience:</w:t>
      </w:r>
    </w:p>
    <w:p w14:paraId="3A5E4E79" w14:textId="1E13BCAD" w:rsidR="00E51B29" w:rsidRDefault="00E51B29" w:rsidP="00E51B29">
      <w:pPr>
        <w:pStyle w:val="a7"/>
        <w:numPr>
          <w:ilvl w:val="0"/>
          <w:numId w:val="19"/>
        </w:numPr>
        <w:ind w:firstLineChars="0"/>
      </w:pPr>
      <w:r>
        <w:rPr>
          <w:rFonts w:hint="eastAsia"/>
        </w:rPr>
        <w:t>T</w:t>
      </w:r>
      <w:r>
        <w:t xml:space="preserve">est bench experiments without fixed HB link, no </w:t>
      </w:r>
      <w:proofErr w:type="spellStart"/>
      <w:r>
        <w:t>delta_Ta</w:t>
      </w:r>
      <w:proofErr w:type="spellEnd"/>
      <w:r>
        <w:t xml:space="preserve"> limitation is set and the D gain of PID is larger than that for prototype </w:t>
      </w:r>
    </w:p>
    <w:p w14:paraId="7639FFBA" w14:textId="63592037" w:rsidR="00E51B29" w:rsidRDefault="00E51B29" w:rsidP="00E51B29">
      <w:pPr>
        <w:pStyle w:val="a7"/>
        <w:numPr>
          <w:ilvl w:val="0"/>
          <w:numId w:val="19"/>
        </w:numPr>
        <w:ind w:firstLineChars="0"/>
      </w:pPr>
      <w:r>
        <w:rPr>
          <w:rFonts w:hint="eastAsia"/>
        </w:rPr>
        <w:t>P</w:t>
      </w:r>
      <w:r>
        <w:t xml:space="preserve">rototype experiments with human bending and impedance Tr, a small </w:t>
      </w:r>
      <w:proofErr w:type="spellStart"/>
      <w:r>
        <w:t>delta_Ta</w:t>
      </w:r>
      <w:proofErr w:type="spellEnd"/>
      <w:r>
        <w:t xml:space="preserve"> limitation is set with a smaller D gain and without </w:t>
      </w:r>
      <w:r w:rsidR="00FF5C72">
        <w:t>adjust mechanism for this time’s error also works well</w:t>
      </w:r>
    </w:p>
    <w:p w14:paraId="6D35B6D8" w14:textId="454A94B6" w:rsidR="00673D01" w:rsidRDefault="00673D01" w:rsidP="00673D01"/>
    <w:p w14:paraId="5937ED3F" w14:textId="6AB4286F" w:rsidR="00E87C8E" w:rsidRDefault="00E87C8E" w:rsidP="00673D01">
      <w:r>
        <w:rPr>
          <w:rFonts w:hint="eastAsia"/>
        </w:rPr>
        <w:t>2</w:t>
      </w:r>
      <w:r>
        <w:t>0210921</w:t>
      </w:r>
    </w:p>
    <w:p w14:paraId="6436FBD7" w14:textId="77777777" w:rsidR="0026129C" w:rsidRDefault="0026129C" w:rsidP="0026129C">
      <w:pPr>
        <w:pStyle w:val="a7"/>
        <w:numPr>
          <w:ilvl w:val="0"/>
          <w:numId w:val="18"/>
        </w:numPr>
        <w:ind w:firstLineChars="0"/>
      </w:pPr>
      <w:r>
        <w:rPr>
          <w:rFonts w:hint="eastAsia"/>
        </w:rPr>
        <w:t>Basic</w:t>
      </w:r>
      <w:r>
        <w:t xml:space="preserve"> UID Threshold selection attention</w:t>
      </w:r>
    </w:p>
    <w:p w14:paraId="2C685B8C" w14:textId="77777777" w:rsidR="0026129C" w:rsidRDefault="0026129C" w:rsidP="0026129C">
      <w:pPr>
        <w:pStyle w:val="a7"/>
        <w:numPr>
          <w:ilvl w:val="0"/>
          <w:numId w:val="25"/>
        </w:numPr>
        <w:ind w:firstLineChars="0"/>
      </w:pPr>
      <w:r>
        <w:rPr>
          <w:rFonts w:hint="eastAsia"/>
        </w:rPr>
        <w:t>Standin</w:t>
      </w:r>
      <w:r>
        <w:t xml:space="preserve">g -&gt; Walking(1) </w:t>
      </w:r>
      <w:proofErr w:type="spellStart"/>
      <w:r>
        <w:t>v.s</w:t>
      </w:r>
      <w:proofErr w:type="spellEnd"/>
      <w:r>
        <w:t>. Standing -&gt; Lowering(2)</w:t>
      </w:r>
    </w:p>
    <w:p w14:paraId="3A8CDEAE" w14:textId="77777777" w:rsidR="0026129C" w:rsidRDefault="0026129C" w:rsidP="0026129C">
      <w:pPr>
        <w:pStyle w:val="a7"/>
        <w:numPr>
          <w:ilvl w:val="0"/>
          <w:numId w:val="26"/>
        </w:numPr>
        <w:ind w:firstLineChars="0"/>
      </w:pPr>
      <w:r>
        <w:t>angle(1) &lt; angle(2)</w:t>
      </w:r>
    </w:p>
    <w:p w14:paraId="4947845D" w14:textId="77777777" w:rsidR="0026129C" w:rsidRDefault="0026129C" w:rsidP="0026129C">
      <w:pPr>
        <w:pStyle w:val="a7"/>
        <w:numPr>
          <w:ilvl w:val="0"/>
          <w:numId w:val="22"/>
        </w:numPr>
        <w:ind w:firstLineChars="0"/>
      </w:pPr>
      <w:r>
        <w:t>Standing -&gt; Lowering</w:t>
      </w:r>
    </w:p>
    <w:p w14:paraId="57ADC4BE" w14:textId="77777777" w:rsidR="0026129C" w:rsidRDefault="0026129C" w:rsidP="0026129C">
      <w:pPr>
        <w:pStyle w:val="a7"/>
        <w:numPr>
          <w:ilvl w:val="0"/>
          <w:numId w:val="23"/>
        </w:numPr>
        <w:ind w:firstLineChars="0"/>
      </w:pPr>
      <w:proofErr w:type="spellStart"/>
      <w:r>
        <w:t>ab_angle</w:t>
      </w:r>
      <w:proofErr w:type="spellEnd"/>
      <w:r>
        <w:t xml:space="preserve"> &gt; angle</w:t>
      </w:r>
    </w:p>
    <w:p w14:paraId="40618883" w14:textId="77777777" w:rsidR="0026129C" w:rsidRDefault="0026129C" w:rsidP="0026129C">
      <w:pPr>
        <w:pStyle w:val="a7"/>
        <w:numPr>
          <w:ilvl w:val="0"/>
          <w:numId w:val="22"/>
        </w:numPr>
        <w:ind w:firstLineChars="0"/>
      </w:pPr>
      <w:r>
        <w:t xml:space="preserve">Standing -&gt; Lowering (1) </w:t>
      </w:r>
      <w:proofErr w:type="spellStart"/>
      <w:r>
        <w:t>v.s</w:t>
      </w:r>
      <w:proofErr w:type="spellEnd"/>
      <w:r>
        <w:t>. Lowering -&gt; Grasping (2)</w:t>
      </w:r>
    </w:p>
    <w:p w14:paraId="78BEDB1C" w14:textId="77777777" w:rsidR="0026129C" w:rsidRDefault="0026129C" w:rsidP="0026129C">
      <w:pPr>
        <w:pStyle w:val="a7"/>
        <w:numPr>
          <w:ilvl w:val="0"/>
          <w:numId w:val="23"/>
        </w:numPr>
        <w:ind w:firstLineChars="0"/>
      </w:pPr>
      <w:r>
        <w:t>angle(1) &lt; angle(2)</w:t>
      </w:r>
    </w:p>
    <w:p w14:paraId="4CE8B2FD" w14:textId="5C94E391" w:rsidR="0026129C" w:rsidRDefault="0026129C" w:rsidP="0026129C">
      <w:pPr>
        <w:pStyle w:val="a7"/>
        <w:numPr>
          <w:ilvl w:val="0"/>
          <w:numId w:val="23"/>
        </w:numPr>
        <w:ind w:firstLineChars="0"/>
      </w:pPr>
      <w:r>
        <w:t xml:space="preserve">velocity(1) &gt; velocity(2) &gt; </w:t>
      </w:r>
      <w:proofErr w:type="spellStart"/>
      <w:r>
        <w:t>consist_velocity</w:t>
      </w:r>
      <w:proofErr w:type="spellEnd"/>
      <w:r>
        <w:t>(2)</w:t>
      </w:r>
    </w:p>
    <w:p w14:paraId="16276A75" w14:textId="77777777" w:rsidR="0026129C" w:rsidRDefault="0026129C" w:rsidP="0026129C">
      <w:pPr>
        <w:pStyle w:val="a7"/>
        <w:numPr>
          <w:ilvl w:val="0"/>
          <w:numId w:val="22"/>
        </w:numPr>
        <w:ind w:firstLineChars="0"/>
      </w:pPr>
      <w:r>
        <w:t xml:space="preserve">Standing -&gt; Lowering (1) </w:t>
      </w:r>
      <w:proofErr w:type="spellStart"/>
      <w:r>
        <w:t>v.s</w:t>
      </w:r>
      <w:proofErr w:type="spellEnd"/>
      <w:r>
        <w:t>. Lowering/Grasping -&gt; Lifting (2)</w:t>
      </w:r>
    </w:p>
    <w:p w14:paraId="012BB61E" w14:textId="77777777" w:rsidR="0026129C" w:rsidRDefault="0026129C" w:rsidP="0026129C">
      <w:pPr>
        <w:pStyle w:val="a7"/>
        <w:numPr>
          <w:ilvl w:val="0"/>
          <w:numId w:val="24"/>
        </w:numPr>
        <w:ind w:firstLineChars="0"/>
      </w:pPr>
      <w:proofErr w:type="spellStart"/>
      <w:r>
        <w:t>ab_angle</w:t>
      </w:r>
      <w:proofErr w:type="spellEnd"/>
      <w:r>
        <w:t xml:space="preserve">(1) &gt; </w:t>
      </w:r>
      <w:proofErr w:type="spellStart"/>
      <w:r>
        <w:t>ab_angle</w:t>
      </w:r>
      <w:proofErr w:type="spellEnd"/>
      <w:r>
        <w:t xml:space="preserve">(2) </w:t>
      </w:r>
    </w:p>
    <w:p w14:paraId="04F64570" w14:textId="77777777" w:rsidR="0026129C" w:rsidRDefault="0026129C" w:rsidP="0026129C">
      <w:pPr>
        <w:pStyle w:val="a7"/>
        <w:numPr>
          <w:ilvl w:val="0"/>
          <w:numId w:val="24"/>
        </w:numPr>
        <w:ind w:firstLineChars="0"/>
      </w:pPr>
      <w:r>
        <w:rPr>
          <w:rFonts w:hint="eastAsia"/>
        </w:rPr>
        <w:t>a</w:t>
      </w:r>
      <w:r>
        <w:t xml:space="preserve">ngle(1) &gt; </w:t>
      </w:r>
      <w:proofErr w:type="spellStart"/>
      <w:r>
        <w:t>ab_angle</w:t>
      </w:r>
      <w:proofErr w:type="spellEnd"/>
      <w:r>
        <w:t>(2) (Contain above)</w:t>
      </w:r>
    </w:p>
    <w:p w14:paraId="76D2976D" w14:textId="77777777" w:rsidR="0026129C" w:rsidRDefault="0026129C" w:rsidP="0026129C">
      <w:pPr>
        <w:pStyle w:val="a7"/>
        <w:numPr>
          <w:ilvl w:val="0"/>
          <w:numId w:val="22"/>
        </w:numPr>
        <w:ind w:firstLineChars="0"/>
      </w:pPr>
      <w:r>
        <w:t xml:space="preserve">Lifting -&gt; Standing (1) </w:t>
      </w:r>
      <w:proofErr w:type="spellStart"/>
      <w:r>
        <w:t>v.s</w:t>
      </w:r>
      <w:proofErr w:type="spellEnd"/>
      <w:r>
        <w:t>. Lowering/Grasping -&gt; Lifting (2)</w:t>
      </w:r>
    </w:p>
    <w:p w14:paraId="56F14569" w14:textId="4F7AF83F" w:rsidR="001E7957" w:rsidRPr="00870C9A" w:rsidRDefault="0026129C" w:rsidP="0026129C">
      <w:pPr>
        <w:pStyle w:val="a7"/>
        <w:numPr>
          <w:ilvl w:val="0"/>
          <w:numId w:val="24"/>
        </w:numPr>
        <w:ind w:firstLineChars="0"/>
        <w:rPr>
          <w:rFonts w:hint="eastAsia"/>
        </w:rPr>
      </w:pPr>
      <w:proofErr w:type="spellStart"/>
      <w:r>
        <w:t>ab_angle</w:t>
      </w:r>
      <w:proofErr w:type="spellEnd"/>
      <w:r>
        <w:t xml:space="preserve">(1) &lt; </w:t>
      </w:r>
      <w:proofErr w:type="spellStart"/>
      <w:r>
        <w:t>ab_angle</w:t>
      </w:r>
      <w:proofErr w:type="spellEnd"/>
      <w:r>
        <w:t>(2)</w:t>
      </w:r>
    </w:p>
    <w:sectPr w:rsidR="001E7957" w:rsidRPr="00870C9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ngpeng" w:date="2021-04-15T22:06:00Z" w:initials="廖">
    <w:p w14:paraId="581F4B0E" w14:textId="7F61342F" w:rsidR="00E636AD" w:rsidRDefault="00E636AD">
      <w:pPr>
        <w:pStyle w:val="a9"/>
      </w:pPr>
      <w:r>
        <w:rPr>
          <w:rStyle w:val="a8"/>
        </w:rPr>
        <w:annotationRef/>
      </w:r>
      <w:r>
        <w:rPr>
          <w:rFonts w:hint="eastAsia"/>
        </w:rPr>
        <w:t>A</w:t>
      </w:r>
      <w:r>
        <w:t>dded a program to make input buffer = ‘\0’</w:t>
      </w:r>
    </w:p>
  </w:comment>
  <w:comment w:id="1" w:author="Hongpeng" w:date="2021-04-15T22:16:00Z" w:initials="廖">
    <w:p w14:paraId="2C204457" w14:textId="7EF53B5E" w:rsidR="003B4543" w:rsidRPr="003B4543" w:rsidRDefault="003B4543">
      <w:pPr>
        <w:pStyle w:val="a9"/>
      </w:pPr>
      <w:r>
        <w:rPr>
          <w:rStyle w:val="a8"/>
        </w:rPr>
        <w:annotationRef/>
      </w:r>
      <w:r>
        <w:rPr>
          <w:rFonts w:hint="eastAsia"/>
        </w:rPr>
        <w:t>A</w:t>
      </w:r>
      <w:r>
        <w:t xml:space="preserve">dded in the PC MATLAB Prog: </w:t>
      </w:r>
      <w:r w:rsidRPr="003B4543">
        <w:t>if (</w:t>
      </w:r>
      <w:proofErr w:type="spellStart"/>
      <w:r w:rsidRPr="003B4543">
        <w:t>P.TimeAll</w:t>
      </w:r>
      <w:proofErr w:type="spellEnd"/>
      <w:r w:rsidRPr="003B4543">
        <w:t xml:space="preserve">(end) &gt; </w:t>
      </w:r>
      <w:proofErr w:type="spellStart"/>
      <w:r w:rsidRPr="003B4543">
        <w:t>P.MaxRunTime</w:t>
      </w:r>
      <w:proofErr w:type="spellEnd"/>
      <w:r w:rsidRPr="003B4543">
        <w:t xml:space="preserve"> &amp;&amp; (</w:t>
      </w:r>
      <w:proofErr w:type="spellStart"/>
      <w:r w:rsidRPr="003B4543">
        <w:t>P.MotionMode</w:t>
      </w:r>
      <w:proofErr w:type="spellEnd"/>
      <w:r w:rsidRPr="003B4543">
        <w:t xml:space="preserve">(end,1) == 1 || </w:t>
      </w:r>
      <w:proofErr w:type="spellStart"/>
      <w:r w:rsidRPr="003B4543">
        <w:t>P.MotionMode</w:t>
      </w:r>
      <w:proofErr w:type="spellEnd"/>
      <w:r w:rsidRPr="003B4543">
        <w:t>(end,1) == 0))</w:t>
      </w:r>
      <w:r>
        <w:t xml:space="preserve"> -- 20210415</w:t>
      </w:r>
    </w:p>
  </w:comment>
  <w:comment w:id="2" w:author="LIAO, Hongpeng" w:date="2021-06-11T01:15:00Z" w:initials="LH">
    <w:p w14:paraId="5004D50B" w14:textId="13726B2B" w:rsidR="00465513" w:rsidRDefault="00465513">
      <w:pPr>
        <w:pStyle w:val="a9"/>
      </w:pPr>
      <w:r>
        <w:rPr>
          <w:rStyle w:val="a8"/>
        </w:rPr>
        <w:annotationRef/>
      </w:r>
      <w:r>
        <w:rPr>
          <w:rFonts w:hint="eastAsia"/>
        </w:rPr>
        <w:t>T</w:t>
      </w:r>
      <w:r>
        <w:t xml:space="preserve">he friction should be further </w:t>
      </w:r>
      <w:r w:rsidR="00D65A8B">
        <w:t>optimized, but it is still very large in 20210611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1F4B0E" w15:done="0"/>
  <w15:commentEx w15:paraId="2C204457" w15:done="0"/>
  <w15:commentEx w15:paraId="5004D5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33757" w16cex:dateUtc="2021-04-15T14:06:00Z"/>
  <w16cex:commentExtensible w16cex:durableId="242339CD" w16cex:dateUtc="2021-04-15T14:16:00Z"/>
  <w16cex:commentExtensible w16cex:durableId="246D3799" w16cex:dateUtc="2021-06-10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1F4B0E" w16cid:durableId="24233757"/>
  <w16cid:commentId w16cid:paraId="2C204457" w16cid:durableId="242339CD"/>
  <w16cid:commentId w16cid:paraId="5004D50B" w16cid:durableId="246D37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7515A" w14:textId="77777777" w:rsidR="00735E86" w:rsidRDefault="00735E86" w:rsidP="000249A5">
      <w:r>
        <w:separator/>
      </w:r>
    </w:p>
  </w:endnote>
  <w:endnote w:type="continuationSeparator" w:id="0">
    <w:p w14:paraId="17F27B29" w14:textId="77777777" w:rsidR="00735E86" w:rsidRDefault="00735E86" w:rsidP="00024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DB723" w14:textId="77777777" w:rsidR="00735E86" w:rsidRDefault="00735E86" w:rsidP="000249A5">
      <w:r>
        <w:separator/>
      </w:r>
    </w:p>
  </w:footnote>
  <w:footnote w:type="continuationSeparator" w:id="0">
    <w:p w14:paraId="5851A689" w14:textId="77777777" w:rsidR="00735E86" w:rsidRDefault="00735E86" w:rsidP="00024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4AF"/>
    <w:multiLevelType w:val="hybridMultilevel"/>
    <w:tmpl w:val="243A4D5E"/>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 w15:restartNumberingAfterBreak="0">
    <w:nsid w:val="071F6E3A"/>
    <w:multiLevelType w:val="hybridMultilevel"/>
    <w:tmpl w:val="DE9227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EAA4ED5"/>
    <w:multiLevelType w:val="hybridMultilevel"/>
    <w:tmpl w:val="FB322F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193CE7"/>
    <w:multiLevelType w:val="hybridMultilevel"/>
    <w:tmpl w:val="AECC3586"/>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4" w15:restartNumberingAfterBreak="0">
    <w:nsid w:val="115C2E29"/>
    <w:multiLevelType w:val="hybridMultilevel"/>
    <w:tmpl w:val="8EB8C10A"/>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5" w15:restartNumberingAfterBreak="0">
    <w:nsid w:val="12C0090B"/>
    <w:multiLevelType w:val="hybridMultilevel"/>
    <w:tmpl w:val="3EF4869A"/>
    <w:lvl w:ilvl="0" w:tplc="8F9E4082">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6" w15:restartNumberingAfterBreak="0">
    <w:nsid w:val="14F2478B"/>
    <w:multiLevelType w:val="hybridMultilevel"/>
    <w:tmpl w:val="D35621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67D6ED2"/>
    <w:multiLevelType w:val="hybridMultilevel"/>
    <w:tmpl w:val="C5B41DB2"/>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8" w15:restartNumberingAfterBreak="0">
    <w:nsid w:val="20870CB6"/>
    <w:multiLevelType w:val="hybridMultilevel"/>
    <w:tmpl w:val="BA08415C"/>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9" w15:restartNumberingAfterBreak="0">
    <w:nsid w:val="24B915ED"/>
    <w:multiLevelType w:val="hybridMultilevel"/>
    <w:tmpl w:val="B2E21D3A"/>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0" w15:restartNumberingAfterBreak="0">
    <w:nsid w:val="33D9491C"/>
    <w:multiLevelType w:val="hybridMultilevel"/>
    <w:tmpl w:val="E24401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4C9477B"/>
    <w:multiLevelType w:val="hybridMultilevel"/>
    <w:tmpl w:val="BA2015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F8337DC"/>
    <w:multiLevelType w:val="hybridMultilevel"/>
    <w:tmpl w:val="CFD0FEFE"/>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3" w15:restartNumberingAfterBreak="0">
    <w:nsid w:val="42841381"/>
    <w:multiLevelType w:val="hybridMultilevel"/>
    <w:tmpl w:val="04020722"/>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4" w15:restartNumberingAfterBreak="0">
    <w:nsid w:val="4DCF4B54"/>
    <w:multiLevelType w:val="hybridMultilevel"/>
    <w:tmpl w:val="102265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1835BF9"/>
    <w:multiLevelType w:val="hybridMultilevel"/>
    <w:tmpl w:val="5CFED844"/>
    <w:lvl w:ilvl="0" w:tplc="04090001">
      <w:start w:val="1"/>
      <w:numFmt w:val="bullet"/>
      <w:lvlText w:val=""/>
      <w:lvlJc w:val="left"/>
      <w:pPr>
        <w:ind w:left="530" w:hanging="420"/>
      </w:pPr>
      <w:rPr>
        <w:rFonts w:ascii="Wingdings" w:hAnsi="Wingdings" w:hint="default"/>
      </w:rPr>
    </w:lvl>
    <w:lvl w:ilvl="1" w:tplc="04090003" w:tentative="1">
      <w:start w:val="1"/>
      <w:numFmt w:val="bullet"/>
      <w:lvlText w:val=""/>
      <w:lvlJc w:val="left"/>
      <w:pPr>
        <w:ind w:left="950" w:hanging="420"/>
      </w:pPr>
      <w:rPr>
        <w:rFonts w:ascii="Wingdings" w:hAnsi="Wingdings" w:hint="default"/>
      </w:rPr>
    </w:lvl>
    <w:lvl w:ilvl="2" w:tplc="04090005"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3" w:tentative="1">
      <w:start w:val="1"/>
      <w:numFmt w:val="bullet"/>
      <w:lvlText w:val=""/>
      <w:lvlJc w:val="left"/>
      <w:pPr>
        <w:ind w:left="2210" w:hanging="420"/>
      </w:pPr>
      <w:rPr>
        <w:rFonts w:ascii="Wingdings" w:hAnsi="Wingdings" w:hint="default"/>
      </w:rPr>
    </w:lvl>
    <w:lvl w:ilvl="5" w:tplc="04090005"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3" w:tentative="1">
      <w:start w:val="1"/>
      <w:numFmt w:val="bullet"/>
      <w:lvlText w:val=""/>
      <w:lvlJc w:val="left"/>
      <w:pPr>
        <w:ind w:left="3470" w:hanging="420"/>
      </w:pPr>
      <w:rPr>
        <w:rFonts w:ascii="Wingdings" w:hAnsi="Wingdings" w:hint="default"/>
      </w:rPr>
    </w:lvl>
    <w:lvl w:ilvl="8" w:tplc="04090005" w:tentative="1">
      <w:start w:val="1"/>
      <w:numFmt w:val="bullet"/>
      <w:lvlText w:val=""/>
      <w:lvlJc w:val="left"/>
      <w:pPr>
        <w:ind w:left="3890" w:hanging="420"/>
      </w:pPr>
      <w:rPr>
        <w:rFonts w:ascii="Wingdings" w:hAnsi="Wingdings" w:hint="default"/>
      </w:rPr>
    </w:lvl>
  </w:abstractNum>
  <w:abstractNum w:abstractNumId="16" w15:restartNumberingAfterBreak="0">
    <w:nsid w:val="59445D13"/>
    <w:multiLevelType w:val="hybridMultilevel"/>
    <w:tmpl w:val="E8A80F00"/>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7" w15:restartNumberingAfterBreak="0">
    <w:nsid w:val="5DA37E99"/>
    <w:multiLevelType w:val="hybridMultilevel"/>
    <w:tmpl w:val="4C526416"/>
    <w:lvl w:ilvl="0" w:tplc="8F9E4082">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8" w15:restartNumberingAfterBreak="0">
    <w:nsid w:val="63464EFA"/>
    <w:multiLevelType w:val="hybridMultilevel"/>
    <w:tmpl w:val="4140A84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9" w15:restartNumberingAfterBreak="0">
    <w:nsid w:val="694D0C5B"/>
    <w:multiLevelType w:val="hybridMultilevel"/>
    <w:tmpl w:val="84DC5F30"/>
    <w:lvl w:ilvl="0" w:tplc="1EAAE354">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20" w15:restartNumberingAfterBreak="0">
    <w:nsid w:val="6ADE2566"/>
    <w:multiLevelType w:val="hybridMultilevel"/>
    <w:tmpl w:val="172E8766"/>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21" w15:restartNumberingAfterBreak="0">
    <w:nsid w:val="6C2211A2"/>
    <w:multiLevelType w:val="hybridMultilevel"/>
    <w:tmpl w:val="6B506FF4"/>
    <w:lvl w:ilvl="0" w:tplc="8F9E4082">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22" w15:restartNumberingAfterBreak="0">
    <w:nsid w:val="70DE3AA0"/>
    <w:multiLevelType w:val="hybridMultilevel"/>
    <w:tmpl w:val="2DF0AC00"/>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3" w15:restartNumberingAfterBreak="0">
    <w:nsid w:val="784962A2"/>
    <w:multiLevelType w:val="hybridMultilevel"/>
    <w:tmpl w:val="7B24924E"/>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24" w15:restartNumberingAfterBreak="0">
    <w:nsid w:val="7B3F625F"/>
    <w:multiLevelType w:val="hybridMultilevel"/>
    <w:tmpl w:val="39F241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BA9590D"/>
    <w:multiLevelType w:val="hybridMultilevel"/>
    <w:tmpl w:val="1332E09A"/>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num w:numId="1">
    <w:abstractNumId w:val="24"/>
  </w:num>
  <w:num w:numId="2">
    <w:abstractNumId w:val="8"/>
  </w:num>
  <w:num w:numId="3">
    <w:abstractNumId w:val="18"/>
  </w:num>
  <w:num w:numId="4">
    <w:abstractNumId w:val="12"/>
  </w:num>
  <w:num w:numId="5">
    <w:abstractNumId w:val="25"/>
  </w:num>
  <w:num w:numId="6">
    <w:abstractNumId w:val="16"/>
  </w:num>
  <w:num w:numId="7">
    <w:abstractNumId w:val="19"/>
  </w:num>
  <w:num w:numId="8">
    <w:abstractNumId w:val="13"/>
  </w:num>
  <w:num w:numId="9">
    <w:abstractNumId w:val="4"/>
  </w:num>
  <w:num w:numId="10">
    <w:abstractNumId w:val="15"/>
  </w:num>
  <w:num w:numId="11">
    <w:abstractNumId w:val="14"/>
  </w:num>
  <w:num w:numId="12">
    <w:abstractNumId w:val="20"/>
  </w:num>
  <w:num w:numId="13">
    <w:abstractNumId w:val="0"/>
  </w:num>
  <w:num w:numId="14">
    <w:abstractNumId w:val="6"/>
  </w:num>
  <w:num w:numId="15">
    <w:abstractNumId w:val="2"/>
  </w:num>
  <w:num w:numId="16">
    <w:abstractNumId w:val="11"/>
  </w:num>
  <w:num w:numId="17">
    <w:abstractNumId w:val="10"/>
  </w:num>
  <w:num w:numId="18">
    <w:abstractNumId w:val="22"/>
  </w:num>
  <w:num w:numId="19">
    <w:abstractNumId w:val="3"/>
  </w:num>
  <w:num w:numId="20">
    <w:abstractNumId w:val="1"/>
  </w:num>
  <w:num w:numId="21">
    <w:abstractNumId w:val="9"/>
  </w:num>
  <w:num w:numId="22">
    <w:abstractNumId w:val="7"/>
  </w:num>
  <w:num w:numId="23">
    <w:abstractNumId w:val="17"/>
  </w:num>
  <w:num w:numId="24">
    <w:abstractNumId w:val="5"/>
  </w:num>
  <w:num w:numId="25">
    <w:abstractNumId w:val="23"/>
  </w:num>
  <w:num w:numId="2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ngpeng">
    <w15:presenceInfo w15:providerId="None" w15:userId="Hongpeng"/>
  </w15:person>
  <w15:person w15:author="LIAO, Hongpeng">
    <w15:presenceInfo w15:providerId="None" w15:userId="LIAO, Hongp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C1"/>
    <w:rsid w:val="00006129"/>
    <w:rsid w:val="000249A5"/>
    <w:rsid w:val="00035D61"/>
    <w:rsid w:val="00051BCA"/>
    <w:rsid w:val="00057D0D"/>
    <w:rsid w:val="00070D1F"/>
    <w:rsid w:val="000B08C4"/>
    <w:rsid w:val="000B33B1"/>
    <w:rsid w:val="000B7247"/>
    <w:rsid w:val="000F3076"/>
    <w:rsid w:val="00100425"/>
    <w:rsid w:val="00124029"/>
    <w:rsid w:val="0019005D"/>
    <w:rsid w:val="001A35AC"/>
    <w:rsid w:val="001A5F1F"/>
    <w:rsid w:val="001D481E"/>
    <w:rsid w:val="001E7957"/>
    <w:rsid w:val="002038CB"/>
    <w:rsid w:val="00211AC7"/>
    <w:rsid w:val="002561A1"/>
    <w:rsid w:val="0026129C"/>
    <w:rsid w:val="00261D59"/>
    <w:rsid w:val="002827EC"/>
    <w:rsid w:val="00282A68"/>
    <w:rsid w:val="002F7ED8"/>
    <w:rsid w:val="003126E1"/>
    <w:rsid w:val="00394DC4"/>
    <w:rsid w:val="003A3A83"/>
    <w:rsid w:val="003B4543"/>
    <w:rsid w:val="003D559E"/>
    <w:rsid w:val="004175D1"/>
    <w:rsid w:val="00420AC1"/>
    <w:rsid w:val="00425E8A"/>
    <w:rsid w:val="00465513"/>
    <w:rsid w:val="00471B43"/>
    <w:rsid w:val="00472E85"/>
    <w:rsid w:val="00480DE4"/>
    <w:rsid w:val="0048576A"/>
    <w:rsid w:val="004A20D6"/>
    <w:rsid w:val="004B1E9D"/>
    <w:rsid w:val="004E68BA"/>
    <w:rsid w:val="004F612F"/>
    <w:rsid w:val="00510225"/>
    <w:rsid w:val="005D42E9"/>
    <w:rsid w:val="005D50FF"/>
    <w:rsid w:val="005E2B75"/>
    <w:rsid w:val="00600EE0"/>
    <w:rsid w:val="00661876"/>
    <w:rsid w:val="00673D01"/>
    <w:rsid w:val="00692AA6"/>
    <w:rsid w:val="00694211"/>
    <w:rsid w:val="006C0F24"/>
    <w:rsid w:val="006D1584"/>
    <w:rsid w:val="00707031"/>
    <w:rsid w:val="00712717"/>
    <w:rsid w:val="00723F70"/>
    <w:rsid w:val="00731A56"/>
    <w:rsid w:val="00735E86"/>
    <w:rsid w:val="00743579"/>
    <w:rsid w:val="007467DD"/>
    <w:rsid w:val="00751A00"/>
    <w:rsid w:val="0076544C"/>
    <w:rsid w:val="00782EEB"/>
    <w:rsid w:val="00784EAD"/>
    <w:rsid w:val="007B5DAD"/>
    <w:rsid w:val="00870C9A"/>
    <w:rsid w:val="00887E31"/>
    <w:rsid w:val="00893E90"/>
    <w:rsid w:val="008A5635"/>
    <w:rsid w:val="008B1DE5"/>
    <w:rsid w:val="00930397"/>
    <w:rsid w:val="00965765"/>
    <w:rsid w:val="009952B8"/>
    <w:rsid w:val="00996165"/>
    <w:rsid w:val="009E0315"/>
    <w:rsid w:val="00A87869"/>
    <w:rsid w:val="00A91055"/>
    <w:rsid w:val="00AE57F3"/>
    <w:rsid w:val="00AE7382"/>
    <w:rsid w:val="00AF5874"/>
    <w:rsid w:val="00B10F23"/>
    <w:rsid w:val="00B17F4F"/>
    <w:rsid w:val="00B23601"/>
    <w:rsid w:val="00B615A9"/>
    <w:rsid w:val="00B64628"/>
    <w:rsid w:val="00BA583F"/>
    <w:rsid w:val="00BC3ABC"/>
    <w:rsid w:val="00C4656E"/>
    <w:rsid w:val="00C504A8"/>
    <w:rsid w:val="00C70B95"/>
    <w:rsid w:val="00CC1B71"/>
    <w:rsid w:val="00CD4D07"/>
    <w:rsid w:val="00CF68BA"/>
    <w:rsid w:val="00D03743"/>
    <w:rsid w:val="00D21602"/>
    <w:rsid w:val="00D225B6"/>
    <w:rsid w:val="00D540D5"/>
    <w:rsid w:val="00D65A8B"/>
    <w:rsid w:val="00D74640"/>
    <w:rsid w:val="00D8595B"/>
    <w:rsid w:val="00DC7014"/>
    <w:rsid w:val="00E07565"/>
    <w:rsid w:val="00E51B29"/>
    <w:rsid w:val="00E636AD"/>
    <w:rsid w:val="00E87C8E"/>
    <w:rsid w:val="00E91CBD"/>
    <w:rsid w:val="00EA7545"/>
    <w:rsid w:val="00F13DC2"/>
    <w:rsid w:val="00F338FE"/>
    <w:rsid w:val="00F36773"/>
    <w:rsid w:val="00F51013"/>
    <w:rsid w:val="00FC451B"/>
    <w:rsid w:val="00FF5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2BC7952"/>
  <w15:chartTrackingRefBased/>
  <w15:docId w15:val="{E53E0388-2BDA-481F-AD6B-6FB53F23B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49A5"/>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9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9A5"/>
    <w:rPr>
      <w:sz w:val="18"/>
      <w:szCs w:val="18"/>
    </w:rPr>
  </w:style>
  <w:style w:type="paragraph" w:styleId="a5">
    <w:name w:val="footer"/>
    <w:basedOn w:val="a"/>
    <w:link w:val="a6"/>
    <w:uiPriority w:val="99"/>
    <w:unhideWhenUsed/>
    <w:rsid w:val="000249A5"/>
    <w:pPr>
      <w:tabs>
        <w:tab w:val="center" w:pos="4153"/>
        <w:tab w:val="right" w:pos="8306"/>
      </w:tabs>
      <w:snapToGrid w:val="0"/>
      <w:jc w:val="left"/>
    </w:pPr>
    <w:rPr>
      <w:sz w:val="18"/>
      <w:szCs w:val="18"/>
    </w:rPr>
  </w:style>
  <w:style w:type="character" w:customStyle="1" w:styleId="a6">
    <w:name w:val="页脚 字符"/>
    <w:basedOn w:val="a0"/>
    <w:link w:val="a5"/>
    <w:uiPriority w:val="99"/>
    <w:rsid w:val="000249A5"/>
    <w:rPr>
      <w:sz w:val="18"/>
      <w:szCs w:val="18"/>
    </w:rPr>
  </w:style>
  <w:style w:type="paragraph" w:styleId="a7">
    <w:name w:val="List Paragraph"/>
    <w:basedOn w:val="a"/>
    <w:uiPriority w:val="34"/>
    <w:qFormat/>
    <w:rsid w:val="000249A5"/>
    <w:pPr>
      <w:ind w:firstLineChars="200" w:firstLine="420"/>
    </w:pPr>
  </w:style>
  <w:style w:type="character" w:styleId="a8">
    <w:name w:val="annotation reference"/>
    <w:basedOn w:val="a0"/>
    <w:uiPriority w:val="99"/>
    <w:semiHidden/>
    <w:unhideWhenUsed/>
    <w:rsid w:val="00E636AD"/>
    <w:rPr>
      <w:sz w:val="21"/>
      <w:szCs w:val="21"/>
    </w:rPr>
  </w:style>
  <w:style w:type="paragraph" w:styleId="a9">
    <w:name w:val="annotation text"/>
    <w:basedOn w:val="a"/>
    <w:link w:val="aa"/>
    <w:uiPriority w:val="99"/>
    <w:semiHidden/>
    <w:unhideWhenUsed/>
    <w:rsid w:val="00E636AD"/>
    <w:pPr>
      <w:jc w:val="left"/>
    </w:pPr>
  </w:style>
  <w:style w:type="character" w:customStyle="1" w:styleId="aa">
    <w:name w:val="批注文字 字符"/>
    <w:basedOn w:val="a0"/>
    <w:link w:val="a9"/>
    <w:uiPriority w:val="99"/>
    <w:semiHidden/>
    <w:rsid w:val="00E636AD"/>
    <w:rPr>
      <w:rFonts w:ascii="Times New Roman" w:hAnsi="Times New Roman"/>
    </w:rPr>
  </w:style>
  <w:style w:type="paragraph" w:styleId="ab">
    <w:name w:val="annotation subject"/>
    <w:basedOn w:val="a9"/>
    <w:next w:val="a9"/>
    <w:link w:val="ac"/>
    <w:uiPriority w:val="99"/>
    <w:semiHidden/>
    <w:unhideWhenUsed/>
    <w:rsid w:val="00E636AD"/>
    <w:rPr>
      <w:b/>
      <w:bCs/>
    </w:rPr>
  </w:style>
  <w:style w:type="character" w:customStyle="1" w:styleId="ac">
    <w:name w:val="批注主题 字符"/>
    <w:basedOn w:val="aa"/>
    <w:link w:val="ab"/>
    <w:uiPriority w:val="99"/>
    <w:semiHidden/>
    <w:rsid w:val="00E636AD"/>
    <w:rPr>
      <w:rFonts w:ascii="Times New Roman" w:hAnsi="Times New Roman"/>
      <w:b/>
      <w:bCs/>
    </w:rPr>
  </w:style>
  <w:style w:type="paragraph" w:styleId="ad">
    <w:name w:val="Balloon Text"/>
    <w:basedOn w:val="a"/>
    <w:link w:val="ae"/>
    <w:uiPriority w:val="99"/>
    <w:semiHidden/>
    <w:unhideWhenUsed/>
    <w:rsid w:val="00996165"/>
    <w:rPr>
      <w:sz w:val="18"/>
      <w:szCs w:val="18"/>
    </w:rPr>
  </w:style>
  <w:style w:type="character" w:customStyle="1" w:styleId="ae">
    <w:name w:val="批注框文本 字符"/>
    <w:basedOn w:val="a0"/>
    <w:link w:val="ad"/>
    <w:uiPriority w:val="99"/>
    <w:semiHidden/>
    <w:rsid w:val="00996165"/>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4</Pages>
  <Words>1103</Words>
  <Characters>6292</Characters>
  <Application>Microsoft Office Word</Application>
  <DocSecurity>0</DocSecurity>
  <Lines>52</Lines>
  <Paragraphs>14</Paragraphs>
  <ScaleCrop>false</ScaleCrop>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鸿鹏</dc:creator>
  <cp:keywords/>
  <dc:description/>
  <cp:lastModifiedBy>LIAO, Hongpeng</cp:lastModifiedBy>
  <cp:revision>106</cp:revision>
  <dcterms:created xsi:type="dcterms:W3CDTF">2021-04-13T03:22:00Z</dcterms:created>
  <dcterms:modified xsi:type="dcterms:W3CDTF">2021-09-28T03:16:00Z</dcterms:modified>
</cp:coreProperties>
</file>